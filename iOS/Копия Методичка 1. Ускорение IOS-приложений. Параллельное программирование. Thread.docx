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both"/>
        <w:rPr/>
      </w:pPr>
      <w:bookmarkStart w:colFirst="0" w:colLast="0" w:name="_36lki4x75a5i" w:id="0"/>
      <w:bookmarkEnd w:id="0"/>
      <w:r w:rsidDel="00000000" w:rsidR="00000000" w:rsidRPr="00000000">
        <w:rPr>
          <w:rtl w:val="0"/>
        </w:rPr>
        <w:t xml:space="preserve">Параллельное программирование. Thread</w:t>
      </w:r>
    </w:p>
    <w:p w:rsidR="00000000" w:rsidDel="00000000" w:rsidP="00000000" w:rsidRDefault="00000000" w:rsidRPr="00000000" w14:paraId="00000003">
      <w:pPr>
        <w:pStyle w:val="Subtitle"/>
        <w:pBdr>
          <w:top w:space="0" w:sz="0" w:val="nil"/>
          <w:left w:space="0" w:sz="0" w:val="nil"/>
          <w:bottom w:space="0" w:sz="0" w:val="nil"/>
          <w:right w:space="0" w:sz="0" w:val="nil"/>
          <w:between w:space="0" w:sz="0" w:val="nil"/>
        </w:pBdr>
        <w:shd w:fill="auto" w:val="clear"/>
        <w:jc w:val="both"/>
        <w:rPr>
          <w:i w:val="0"/>
        </w:rPr>
      </w:pPr>
      <w:bookmarkStart w:colFirst="0" w:colLast="0" w:name="_iv5kxqg24w1n" w:id="1"/>
      <w:bookmarkEnd w:id="1"/>
      <w:r w:rsidDel="00000000" w:rsidR="00000000" w:rsidRPr="00000000">
        <w:rPr>
          <w:rtl w:val="0"/>
        </w:rPr>
        <w:t xml:space="preserve">Знакомство с понятиями многопоточного и асинхронного кода. Управление потоками. RunLoop. Thread.</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spacing w:before="80" w:line="240" w:lineRule="auto"/>
            <w:ind w:left="0" w:firstLine="0"/>
            <w:rPr>
              <w:ins w:author="Alexander Bolotov" w:id="0" w:date="2020-11-12T06:11:50Z"/>
              <w:color w:val="abb1b9"/>
            </w:rPr>
          </w:pPr>
          <w:r w:rsidDel="00000000" w:rsidR="00000000" w:rsidRPr="00000000">
            <w:fldChar w:fldCharType="begin"/>
            <w:instrText xml:space="preserve"> TOC \h \u \z \n </w:instrText>
            <w:fldChar w:fldCharType="separate"/>
          </w:r>
          <w:ins w:author="Alexander Bolotov" w:id="0" w:date="2020-11-12T06:11:50Z">
            <w:r w:rsidDel="00000000" w:rsidR="00000000" w:rsidRPr="00000000">
              <w:fldChar w:fldCharType="begin"/>
            </w:r>
            <w:r w:rsidDel="00000000" w:rsidR="00000000" w:rsidRPr="00000000">
              <w:instrText xml:space="preserve">HYPERLINK \l "_93viek5d8hgj"</w:instrText>
            </w:r>
            <w:r w:rsidDel="00000000" w:rsidR="00000000" w:rsidRPr="00000000">
              <w:fldChar w:fldCharType="separate"/>
            </w:r>
            <w:r w:rsidDel="00000000" w:rsidR="00000000" w:rsidRPr="00000000">
              <w:rPr>
                <w:color w:val="abb1b9"/>
                <w:rtl w:val="0"/>
              </w:rPr>
              <w:t xml:space="preserve">Параллельное программирование</w:t>
            </w:r>
            <w:r w:rsidDel="00000000" w:rsidR="00000000" w:rsidRPr="00000000">
              <w:fldChar w:fldCharType="end"/>
            </w:r>
            <w:r w:rsidDel="00000000" w:rsidR="00000000" w:rsidRPr="00000000">
              <w:rPr>
                <w:rtl w:val="0"/>
              </w:rPr>
            </w:r>
          </w:ins>
        </w:p>
        <w:p w:rsidR="00000000" w:rsidDel="00000000" w:rsidP="00000000" w:rsidRDefault="00000000" w:rsidRPr="00000000" w14:paraId="00000006">
          <w:pPr>
            <w:spacing w:before="60" w:line="240" w:lineRule="auto"/>
            <w:ind w:left="360" w:firstLine="0"/>
            <w:rPr>
              <w:ins w:author="Alexander Bolotov" w:id="0" w:date="2020-11-12T06:11:50Z"/>
              <w:color w:val="abb1b9"/>
            </w:rPr>
          </w:pPr>
          <w:ins w:author="Alexander Bolotov" w:id="0" w:date="2020-11-12T06:11:50Z">
            <w:r w:rsidDel="00000000" w:rsidR="00000000" w:rsidRPr="00000000">
              <w:fldChar w:fldCharType="begin"/>
            </w:r>
            <w:r w:rsidDel="00000000" w:rsidR="00000000" w:rsidRPr="00000000">
              <w:instrText xml:space="preserve">HYPERLINK \l "_rkyyprafuxnz"</w:instrText>
            </w:r>
            <w:r w:rsidDel="00000000" w:rsidR="00000000" w:rsidRPr="00000000">
              <w:fldChar w:fldCharType="separate"/>
            </w:r>
            <w:r w:rsidDel="00000000" w:rsidR="00000000" w:rsidRPr="00000000">
              <w:rPr>
                <w:color w:val="abb1b9"/>
                <w:rtl w:val="0"/>
              </w:rPr>
              <w:t xml:space="preserve">Модели архитектуры</w:t>
            </w:r>
            <w:r w:rsidDel="00000000" w:rsidR="00000000" w:rsidRPr="00000000">
              <w:fldChar w:fldCharType="end"/>
            </w:r>
            <w:r w:rsidDel="00000000" w:rsidR="00000000" w:rsidRPr="00000000">
              <w:rPr>
                <w:rtl w:val="0"/>
              </w:rPr>
            </w:r>
          </w:ins>
        </w:p>
        <w:p w:rsidR="00000000" w:rsidDel="00000000" w:rsidP="00000000" w:rsidRDefault="00000000" w:rsidRPr="00000000" w14:paraId="00000007">
          <w:pPr>
            <w:spacing w:before="200" w:line="240" w:lineRule="auto"/>
            <w:ind w:left="0" w:firstLine="0"/>
            <w:rPr>
              <w:ins w:author="Alexander Bolotov" w:id="0" w:date="2020-11-12T06:11:50Z"/>
              <w:color w:val="abb1b9"/>
            </w:rPr>
          </w:pPr>
          <w:ins w:author="Alexander Bolotov" w:id="0" w:date="2020-11-12T06:11:50Z">
            <w:r w:rsidDel="00000000" w:rsidR="00000000" w:rsidRPr="00000000">
              <w:fldChar w:fldCharType="begin"/>
            </w:r>
            <w:r w:rsidDel="00000000" w:rsidR="00000000" w:rsidRPr="00000000">
              <w:instrText xml:space="preserve">HYPERLINK \l "_xjjj33rcrke2"</w:instrText>
            </w:r>
            <w:r w:rsidDel="00000000" w:rsidR="00000000" w:rsidRPr="00000000">
              <w:fldChar w:fldCharType="separate"/>
            </w:r>
            <w:r w:rsidDel="00000000" w:rsidR="00000000" w:rsidRPr="00000000">
              <w:rPr>
                <w:color w:val="abb1b9"/>
                <w:rtl w:val="0"/>
              </w:rPr>
              <w:t xml:space="preserve">RunLoop</w:t>
            </w:r>
            <w:r w:rsidDel="00000000" w:rsidR="00000000" w:rsidRPr="00000000">
              <w:fldChar w:fldCharType="end"/>
            </w:r>
            <w:r w:rsidDel="00000000" w:rsidR="00000000" w:rsidRPr="00000000">
              <w:rPr>
                <w:rtl w:val="0"/>
              </w:rPr>
            </w:r>
          </w:ins>
        </w:p>
        <w:p w:rsidR="00000000" w:rsidDel="00000000" w:rsidP="00000000" w:rsidRDefault="00000000" w:rsidRPr="00000000" w14:paraId="00000008">
          <w:pPr>
            <w:spacing w:before="60" w:line="240" w:lineRule="auto"/>
            <w:ind w:left="360" w:firstLine="0"/>
            <w:rPr>
              <w:ins w:author="Alexander Bolotov" w:id="0" w:date="2020-11-12T06:11:50Z"/>
              <w:color w:val="abb1b9"/>
            </w:rPr>
          </w:pPr>
          <w:ins w:author="Alexander Bolotov" w:id="0" w:date="2020-11-12T06:11:50Z">
            <w:r w:rsidDel="00000000" w:rsidR="00000000" w:rsidRPr="00000000">
              <w:fldChar w:fldCharType="begin"/>
            </w:r>
            <w:r w:rsidDel="00000000" w:rsidR="00000000" w:rsidRPr="00000000">
              <w:instrText xml:space="preserve">HYPERLINK \l "_4hvqem2up8mj"</w:instrText>
            </w:r>
            <w:r w:rsidDel="00000000" w:rsidR="00000000" w:rsidRPr="00000000">
              <w:fldChar w:fldCharType="separate"/>
            </w:r>
            <w:r w:rsidDel="00000000" w:rsidR="00000000" w:rsidRPr="00000000">
              <w:rPr>
                <w:color w:val="abb1b9"/>
                <w:rtl w:val="0"/>
              </w:rPr>
              <w:t xml:space="preserve">Влияние RunLoop на освобождение памяти</w:t>
            </w:r>
            <w:r w:rsidDel="00000000" w:rsidR="00000000" w:rsidRPr="00000000">
              <w:fldChar w:fldCharType="end"/>
            </w:r>
            <w:r w:rsidDel="00000000" w:rsidR="00000000" w:rsidRPr="00000000">
              <w:rPr>
                <w:rtl w:val="0"/>
              </w:rPr>
            </w:r>
          </w:ins>
        </w:p>
        <w:p w:rsidR="00000000" w:rsidDel="00000000" w:rsidP="00000000" w:rsidRDefault="00000000" w:rsidRPr="00000000" w14:paraId="00000009">
          <w:pPr>
            <w:spacing w:before="60" w:line="240" w:lineRule="auto"/>
            <w:ind w:left="360" w:firstLine="0"/>
            <w:rPr>
              <w:ins w:author="Alexander Bolotov" w:id="0" w:date="2020-11-12T06:11:50Z"/>
              <w:color w:val="abb1b9"/>
            </w:rPr>
          </w:pPr>
          <w:ins w:author="Alexander Bolotov" w:id="0" w:date="2020-11-12T06:11:50Z">
            <w:r w:rsidDel="00000000" w:rsidR="00000000" w:rsidRPr="00000000">
              <w:fldChar w:fldCharType="begin"/>
            </w:r>
            <w:r w:rsidDel="00000000" w:rsidR="00000000" w:rsidRPr="00000000">
              <w:instrText xml:space="preserve">HYPERLINK \l "_i17akzm73ehk"</w:instrText>
            </w:r>
            <w:r w:rsidDel="00000000" w:rsidR="00000000" w:rsidRPr="00000000">
              <w:fldChar w:fldCharType="separate"/>
            </w:r>
            <w:r w:rsidDel="00000000" w:rsidR="00000000" w:rsidRPr="00000000">
              <w:rPr>
                <w:color w:val="abb1b9"/>
                <w:rtl w:val="0"/>
              </w:rPr>
              <w:t xml:space="preserve">Влияние RunLoop на асинхронные задачи</w:t>
            </w:r>
            <w:r w:rsidDel="00000000" w:rsidR="00000000" w:rsidRPr="00000000">
              <w:fldChar w:fldCharType="end"/>
            </w:r>
            <w:r w:rsidDel="00000000" w:rsidR="00000000" w:rsidRPr="00000000">
              <w:rPr>
                <w:rtl w:val="0"/>
              </w:rPr>
            </w:r>
          </w:ins>
        </w:p>
        <w:p w:rsidR="00000000" w:rsidDel="00000000" w:rsidP="00000000" w:rsidRDefault="00000000" w:rsidRPr="00000000" w14:paraId="0000000A">
          <w:pPr>
            <w:spacing w:before="200" w:line="240" w:lineRule="auto"/>
            <w:ind w:left="0" w:firstLine="0"/>
            <w:rPr>
              <w:ins w:author="Alexander Bolotov" w:id="0" w:date="2020-11-12T06:11:50Z"/>
              <w:color w:val="abb1b9"/>
            </w:rPr>
          </w:pPr>
          <w:ins w:author="Alexander Bolotov" w:id="0" w:date="2020-11-12T06:11:50Z">
            <w:r w:rsidDel="00000000" w:rsidR="00000000" w:rsidRPr="00000000">
              <w:fldChar w:fldCharType="begin"/>
            </w:r>
            <w:r w:rsidDel="00000000" w:rsidR="00000000" w:rsidRPr="00000000">
              <w:instrText xml:space="preserve">HYPERLINK \l "_51ot53838rp9"</w:instrText>
            </w:r>
            <w:r w:rsidDel="00000000" w:rsidR="00000000" w:rsidRPr="00000000">
              <w:fldChar w:fldCharType="separate"/>
            </w:r>
            <w:r w:rsidDel="00000000" w:rsidR="00000000" w:rsidRPr="00000000">
              <w:rPr>
                <w:color w:val="abb1b9"/>
                <w:rtl w:val="0"/>
              </w:rPr>
              <w:t xml:space="preserve">Способы построения многопоточного кода в iOS</w:t>
            </w:r>
            <w:r w:rsidDel="00000000" w:rsidR="00000000" w:rsidRPr="00000000">
              <w:fldChar w:fldCharType="end"/>
            </w:r>
            <w:r w:rsidDel="00000000" w:rsidR="00000000" w:rsidRPr="00000000">
              <w:rPr>
                <w:rtl w:val="0"/>
              </w:rPr>
            </w:r>
          </w:ins>
        </w:p>
        <w:p w:rsidR="00000000" w:rsidDel="00000000" w:rsidP="00000000" w:rsidRDefault="00000000" w:rsidRPr="00000000" w14:paraId="0000000B">
          <w:pPr>
            <w:spacing w:before="200" w:line="240" w:lineRule="auto"/>
            <w:ind w:left="0" w:firstLine="0"/>
            <w:rPr>
              <w:ins w:author="Alexander Bolotov" w:id="0" w:date="2020-11-12T06:11:50Z"/>
              <w:color w:val="abb1b9"/>
            </w:rPr>
          </w:pPr>
          <w:ins w:author="Alexander Bolotov" w:id="0" w:date="2020-11-12T06:11:50Z">
            <w:r w:rsidDel="00000000" w:rsidR="00000000" w:rsidRPr="00000000">
              <w:fldChar w:fldCharType="begin"/>
            </w:r>
            <w:r w:rsidDel="00000000" w:rsidR="00000000" w:rsidRPr="00000000">
              <w:instrText xml:space="preserve">HYPERLINK \l "_9x09j5vmk02d"</w:instrText>
            </w:r>
            <w:r w:rsidDel="00000000" w:rsidR="00000000" w:rsidRPr="00000000">
              <w:fldChar w:fldCharType="separate"/>
            </w:r>
            <w:r w:rsidDel="00000000" w:rsidR="00000000" w:rsidRPr="00000000">
              <w:rPr>
                <w:color w:val="abb1b9"/>
                <w:rtl w:val="0"/>
              </w:rPr>
              <w:t xml:space="preserve">Thread</w:t>
            </w:r>
            <w:r w:rsidDel="00000000" w:rsidR="00000000" w:rsidRPr="00000000">
              <w:fldChar w:fldCharType="end"/>
            </w:r>
            <w:r w:rsidDel="00000000" w:rsidR="00000000" w:rsidRPr="00000000">
              <w:rPr>
                <w:rtl w:val="0"/>
              </w:rPr>
            </w:r>
          </w:ins>
        </w:p>
        <w:p w:rsidR="00000000" w:rsidDel="00000000" w:rsidP="00000000" w:rsidRDefault="00000000" w:rsidRPr="00000000" w14:paraId="0000000C">
          <w:pPr>
            <w:spacing w:before="60" w:line="240" w:lineRule="auto"/>
            <w:ind w:left="360" w:firstLine="0"/>
            <w:rPr>
              <w:ins w:author="Alexander Bolotov" w:id="0" w:date="2020-11-12T06:11:50Z"/>
              <w:color w:val="abb1b9"/>
            </w:rPr>
          </w:pPr>
          <w:ins w:author="Alexander Bolotov" w:id="0" w:date="2020-11-12T06:11:50Z">
            <w:r w:rsidDel="00000000" w:rsidR="00000000" w:rsidRPr="00000000">
              <w:fldChar w:fldCharType="begin"/>
            </w:r>
            <w:r w:rsidDel="00000000" w:rsidR="00000000" w:rsidRPr="00000000">
              <w:instrText xml:space="preserve">HYPERLINK \l "_c9teshc29bp3"</w:instrText>
            </w:r>
            <w:r w:rsidDel="00000000" w:rsidR="00000000" w:rsidRPr="00000000">
              <w:fldChar w:fldCharType="separate"/>
            </w:r>
            <w:r w:rsidDel="00000000" w:rsidR="00000000" w:rsidRPr="00000000">
              <w:rPr>
                <w:color w:val="abb1b9"/>
                <w:rtl w:val="0"/>
              </w:rPr>
              <w:t xml:space="preserve">Главный поток приложения</w:t>
            </w:r>
            <w:r w:rsidDel="00000000" w:rsidR="00000000" w:rsidRPr="00000000">
              <w:fldChar w:fldCharType="end"/>
            </w:r>
            <w:r w:rsidDel="00000000" w:rsidR="00000000" w:rsidRPr="00000000">
              <w:rPr>
                <w:rtl w:val="0"/>
              </w:rPr>
            </w:r>
          </w:ins>
        </w:p>
        <w:p w:rsidR="00000000" w:rsidDel="00000000" w:rsidP="00000000" w:rsidRDefault="00000000" w:rsidRPr="00000000" w14:paraId="0000000D">
          <w:pPr>
            <w:spacing w:before="60" w:line="240" w:lineRule="auto"/>
            <w:ind w:left="360" w:firstLine="0"/>
            <w:rPr>
              <w:ins w:author="Alexander Bolotov" w:id="0" w:date="2020-11-12T06:11:50Z"/>
              <w:color w:val="abb1b9"/>
            </w:rPr>
          </w:pPr>
          <w:ins w:author="Alexander Bolotov" w:id="0" w:date="2020-11-12T06:11:50Z">
            <w:r w:rsidDel="00000000" w:rsidR="00000000" w:rsidRPr="00000000">
              <w:fldChar w:fldCharType="begin"/>
            </w:r>
            <w:r w:rsidDel="00000000" w:rsidR="00000000" w:rsidRPr="00000000">
              <w:instrText xml:space="preserve">HYPERLINK \l "_9q5k1frwljbp"</w:instrText>
            </w:r>
            <w:r w:rsidDel="00000000" w:rsidR="00000000" w:rsidRPr="00000000">
              <w:fldChar w:fldCharType="separate"/>
            </w:r>
            <w:r w:rsidDel="00000000" w:rsidR="00000000" w:rsidRPr="00000000">
              <w:rPr>
                <w:color w:val="abb1b9"/>
                <w:rtl w:val="0"/>
              </w:rPr>
              <w:t xml:space="preserve">Создание дополнительных потоков</w:t>
            </w:r>
            <w:r w:rsidDel="00000000" w:rsidR="00000000" w:rsidRPr="00000000">
              <w:fldChar w:fldCharType="end"/>
            </w:r>
            <w:r w:rsidDel="00000000" w:rsidR="00000000" w:rsidRPr="00000000">
              <w:rPr>
                <w:rtl w:val="0"/>
              </w:rPr>
            </w:r>
          </w:ins>
        </w:p>
        <w:p w:rsidR="00000000" w:rsidDel="00000000" w:rsidP="00000000" w:rsidRDefault="00000000" w:rsidRPr="00000000" w14:paraId="0000000E">
          <w:pPr>
            <w:spacing w:before="60" w:line="240" w:lineRule="auto"/>
            <w:ind w:left="360" w:firstLine="0"/>
            <w:rPr>
              <w:ins w:author="Alexander Bolotov" w:id="0" w:date="2020-11-12T06:11:50Z"/>
              <w:color w:val="abb1b9"/>
            </w:rPr>
          </w:pPr>
          <w:ins w:author="Alexander Bolotov" w:id="0" w:date="2020-11-12T06:11:50Z">
            <w:r w:rsidDel="00000000" w:rsidR="00000000" w:rsidRPr="00000000">
              <w:fldChar w:fldCharType="begin"/>
            </w:r>
            <w:r w:rsidDel="00000000" w:rsidR="00000000" w:rsidRPr="00000000">
              <w:instrText xml:space="preserve">HYPERLINK \l "_3q9xb6q28onm"</w:instrText>
            </w:r>
            <w:r w:rsidDel="00000000" w:rsidR="00000000" w:rsidRPr="00000000">
              <w:fldChar w:fldCharType="separate"/>
            </w:r>
            <w:r w:rsidDel="00000000" w:rsidR="00000000" w:rsidRPr="00000000">
              <w:rPr>
                <w:color w:val="abb1b9"/>
                <w:rtl w:val="0"/>
              </w:rPr>
              <w:t xml:space="preserve">Управление потоком</w:t>
            </w:r>
            <w:r w:rsidDel="00000000" w:rsidR="00000000" w:rsidRPr="00000000">
              <w:fldChar w:fldCharType="end"/>
            </w:r>
            <w:r w:rsidDel="00000000" w:rsidR="00000000" w:rsidRPr="00000000">
              <w:rPr>
                <w:rtl w:val="0"/>
              </w:rPr>
            </w:r>
          </w:ins>
        </w:p>
        <w:p w:rsidR="00000000" w:rsidDel="00000000" w:rsidP="00000000" w:rsidRDefault="00000000" w:rsidRPr="00000000" w14:paraId="0000000F">
          <w:pPr>
            <w:spacing w:before="60" w:line="240" w:lineRule="auto"/>
            <w:ind w:left="360" w:firstLine="0"/>
            <w:rPr>
              <w:ins w:author="Alexander Bolotov" w:id="0" w:date="2020-11-12T06:11:50Z"/>
              <w:color w:val="abb1b9"/>
            </w:rPr>
          </w:pPr>
          <w:ins w:author="Alexander Bolotov" w:id="0" w:date="2020-11-12T06:11:50Z">
            <w:r w:rsidDel="00000000" w:rsidR="00000000" w:rsidRPr="00000000">
              <w:fldChar w:fldCharType="begin"/>
            </w:r>
            <w:r w:rsidDel="00000000" w:rsidR="00000000" w:rsidRPr="00000000">
              <w:instrText xml:space="preserve">HYPERLINK \l "_ittw9wwb4ho6"</w:instrText>
            </w:r>
            <w:r w:rsidDel="00000000" w:rsidR="00000000" w:rsidRPr="00000000">
              <w:fldChar w:fldCharType="separate"/>
            </w:r>
            <w:r w:rsidDel="00000000" w:rsidR="00000000" w:rsidRPr="00000000">
              <w:rPr>
                <w:color w:val="abb1b9"/>
                <w:rtl w:val="0"/>
              </w:rPr>
              <w:t xml:space="preserve">Приоритет выполнения потоков</w:t>
            </w:r>
            <w:r w:rsidDel="00000000" w:rsidR="00000000" w:rsidRPr="00000000">
              <w:fldChar w:fldCharType="end"/>
            </w:r>
            <w:r w:rsidDel="00000000" w:rsidR="00000000" w:rsidRPr="00000000">
              <w:rPr>
                <w:rtl w:val="0"/>
              </w:rPr>
            </w:r>
          </w:ins>
        </w:p>
        <w:p w:rsidR="00000000" w:rsidDel="00000000" w:rsidP="00000000" w:rsidRDefault="00000000" w:rsidRPr="00000000" w14:paraId="00000010">
          <w:pPr>
            <w:spacing w:before="60" w:line="240" w:lineRule="auto"/>
            <w:ind w:left="360" w:firstLine="0"/>
            <w:rPr>
              <w:ins w:author="Alexander Bolotov" w:id="0" w:date="2020-11-12T06:11:50Z"/>
              <w:color w:val="abb1b9"/>
            </w:rPr>
          </w:pPr>
          <w:ins w:author="Alexander Bolotov" w:id="0" w:date="2020-11-12T06:11:50Z">
            <w:r w:rsidDel="00000000" w:rsidR="00000000" w:rsidRPr="00000000">
              <w:fldChar w:fldCharType="begin"/>
            </w:r>
            <w:r w:rsidDel="00000000" w:rsidR="00000000" w:rsidRPr="00000000">
              <w:instrText xml:space="preserve">HYPERLINK \l "_po5q2ofik5wl"</w:instrText>
            </w:r>
            <w:r w:rsidDel="00000000" w:rsidR="00000000" w:rsidRPr="00000000">
              <w:fldChar w:fldCharType="separate"/>
            </w:r>
            <w:r w:rsidDel="00000000" w:rsidR="00000000" w:rsidRPr="00000000">
              <w:rPr>
                <w:color w:val="abb1b9"/>
                <w:rtl w:val="0"/>
              </w:rPr>
              <w:t xml:space="preserve">RunLoop в потоках</w:t>
            </w:r>
            <w:r w:rsidDel="00000000" w:rsidR="00000000" w:rsidRPr="00000000">
              <w:fldChar w:fldCharType="end"/>
            </w:r>
            <w:r w:rsidDel="00000000" w:rsidR="00000000" w:rsidRPr="00000000">
              <w:rPr>
                <w:rtl w:val="0"/>
              </w:rPr>
            </w:r>
          </w:ins>
        </w:p>
        <w:p w:rsidR="00000000" w:rsidDel="00000000" w:rsidP="00000000" w:rsidRDefault="00000000" w:rsidRPr="00000000" w14:paraId="00000011">
          <w:pPr>
            <w:spacing w:before="200" w:line="240" w:lineRule="auto"/>
            <w:ind w:left="0" w:firstLine="0"/>
            <w:rPr>
              <w:ins w:author="Alexander Bolotov" w:id="0" w:date="2020-11-12T06:11:50Z"/>
              <w:color w:val="abb1b9"/>
            </w:rPr>
          </w:pPr>
          <w:ins w:author="Alexander Bolotov" w:id="0" w:date="2020-11-12T06:11:50Z">
            <w:r w:rsidDel="00000000" w:rsidR="00000000" w:rsidRPr="00000000">
              <w:fldChar w:fldCharType="begin"/>
            </w:r>
            <w:r w:rsidDel="00000000" w:rsidR="00000000" w:rsidRPr="00000000">
              <w:instrText xml:space="preserve">HYPERLINK \l "_f23y1hkjwtqc"</w:instrText>
            </w:r>
            <w:r w:rsidDel="00000000" w:rsidR="00000000" w:rsidRPr="00000000">
              <w:fldChar w:fldCharType="separate"/>
            </w:r>
            <w:r w:rsidDel="00000000" w:rsidR="00000000" w:rsidRPr="00000000">
              <w:rPr>
                <w:color w:val="abb1b9"/>
                <w:rtl w:val="0"/>
              </w:rPr>
              <w:t xml:space="preserve">Домашнее задание</w:t>
            </w:r>
            <w:r w:rsidDel="00000000" w:rsidR="00000000" w:rsidRPr="00000000">
              <w:fldChar w:fldCharType="end"/>
            </w:r>
            <w:r w:rsidDel="00000000" w:rsidR="00000000" w:rsidRPr="00000000">
              <w:rPr>
                <w:rtl w:val="0"/>
              </w:rPr>
            </w:r>
          </w:ins>
        </w:p>
        <w:p w:rsidR="00000000" w:rsidDel="00000000" w:rsidP="00000000" w:rsidRDefault="00000000" w:rsidRPr="00000000" w14:paraId="00000012">
          <w:pPr>
            <w:spacing w:before="200" w:line="240" w:lineRule="auto"/>
            <w:ind w:left="0" w:firstLine="0"/>
            <w:rPr>
              <w:ins w:author="Alexander Bolotov" w:id="0" w:date="2020-11-12T06:11:50Z"/>
              <w:color w:val="abb1b9"/>
            </w:rPr>
          </w:pPr>
          <w:ins w:author="Alexander Bolotov" w:id="0" w:date="2020-11-12T06:11:50Z">
            <w:r w:rsidDel="00000000" w:rsidR="00000000" w:rsidRPr="00000000">
              <w:fldChar w:fldCharType="begin"/>
            </w:r>
            <w:r w:rsidDel="00000000" w:rsidR="00000000" w:rsidRPr="00000000">
              <w:instrText xml:space="preserve">HYPERLINK \l "_xh9je3heix2t"</w:instrText>
            </w:r>
            <w:r w:rsidDel="00000000" w:rsidR="00000000" w:rsidRPr="00000000">
              <w:fldChar w:fldCharType="separate"/>
            </w:r>
            <w:r w:rsidDel="00000000" w:rsidR="00000000" w:rsidRPr="00000000">
              <w:rPr>
                <w:color w:val="abb1b9"/>
                <w:rtl w:val="0"/>
              </w:rPr>
              <w:t xml:space="preserve">Дополнительные материалы</w:t>
            </w:r>
            <w:r w:rsidDel="00000000" w:rsidR="00000000" w:rsidRPr="00000000">
              <w:fldChar w:fldCharType="end"/>
            </w:r>
            <w:r w:rsidDel="00000000" w:rsidR="00000000" w:rsidRPr="00000000">
              <w:rPr>
                <w:rtl w:val="0"/>
              </w:rPr>
            </w:r>
          </w:ins>
        </w:p>
        <w:p w:rsidR="00000000" w:rsidDel="00000000" w:rsidP="00000000" w:rsidRDefault="00000000" w:rsidRPr="00000000" w14:paraId="00000013">
          <w:pPr>
            <w:spacing w:after="80" w:before="200" w:line="240" w:lineRule="auto"/>
            <w:ind w:left="0" w:firstLine="0"/>
            <w:rPr>
              <w:ins w:author="Alexander Bolotov" w:id="0" w:date="2020-11-12T06:11:50Z"/>
              <w:color w:val="abb1b9"/>
            </w:rPr>
          </w:pPr>
          <w:ins w:author="Alexander Bolotov" w:id="0" w:date="2020-11-12T06:11:50Z">
            <w:r w:rsidDel="00000000" w:rsidR="00000000" w:rsidRPr="00000000">
              <w:fldChar w:fldCharType="begin"/>
            </w:r>
            <w:r w:rsidDel="00000000" w:rsidR="00000000" w:rsidRPr="00000000">
              <w:instrText xml:space="preserve">HYPERLINK \l "_uvp6qax5r1ok"</w:instrText>
            </w:r>
            <w:r w:rsidDel="00000000" w:rsidR="00000000" w:rsidRPr="00000000">
              <w:fldChar w:fldCharType="separate"/>
            </w:r>
            <w:r w:rsidDel="00000000" w:rsidR="00000000" w:rsidRPr="00000000">
              <w:rPr>
                <w:color w:val="abb1b9"/>
                <w:rtl w:val="0"/>
              </w:rPr>
              <w:t xml:space="preserve">Используемая литература</w:t>
            </w:r>
            <w:r w:rsidDel="00000000" w:rsidR="00000000" w:rsidRPr="00000000">
              <w:fldChar w:fldCharType="end"/>
            </w:r>
            <w:r w:rsidDel="00000000" w:rsidR="00000000" w:rsidRPr="00000000">
              <w:rPr>
                <w:rtl w:val="0"/>
              </w:rPr>
            </w:r>
          </w:ins>
        </w:p>
        <w:p w:rsidR="00000000" w:rsidDel="00000000" w:rsidP="00000000" w:rsidRDefault="00000000" w:rsidRPr="00000000" w14:paraId="00000014">
          <w:pPr>
            <w:spacing w:before="80" w:line="240" w:lineRule="auto"/>
            <w:ind w:left="0" w:firstLine="0"/>
            <w:rPr>
              <w:del w:author="Alexander Bolotov" w:id="0" w:date="2020-11-12T06:11:50Z"/>
              <w:color w:val="abb1b9"/>
            </w:rPr>
          </w:pPr>
          <w:del w:author="Alexander Bolotov" w:id="0" w:date="2020-11-12T06:11:50Z">
            <w:r w:rsidDel="00000000" w:rsidR="00000000" w:rsidRPr="00000000">
              <w:rPr>
                <w:rtl w:val="0"/>
              </w:rPr>
            </w:r>
          </w:del>
        </w:p>
        <w:p w:rsidR="00000000" w:rsidDel="00000000" w:rsidP="00000000" w:rsidRDefault="00000000" w:rsidRPr="00000000" w14:paraId="00000015">
          <w:pPr>
            <w:spacing w:before="80" w:line="240" w:lineRule="auto"/>
            <w:ind w:left="0" w:firstLine="0"/>
            <w:rPr>
              <w:del w:author="Alexander Bolotov" w:id="0" w:date="2020-11-12T06:11:50Z"/>
              <w:color w:val="abb1b9"/>
            </w:rPr>
          </w:pPr>
          <w:del w:author="Alexander Bolotov" w:id="0" w:date="2020-11-12T06:11:50Z">
            <w:r w:rsidDel="00000000" w:rsidR="00000000" w:rsidRPr="00000000">
              <w:br w:type="page"/>
            </w:r>
            <w:r w:rsidDel="00000000" w:rsidR="00000000" w:rsidRPr="00000000">
              <w:rPr>
                <w:rtl w:val="0"/>
              </w:rPr>
            </w:r>
          </w:del>
        </w:p>
        <w:p w:rsidR="00000000" w:rsidDel="00000000" w:rsidP="00000000" w:rsidRDefault="00000000" w:rsidRPr="00000000" w14:paraId="00000016">
          <w:pPr>
            <w:spacing w:before="80" w:line="240" w:lineRule="auto"/>
            <w:ind w:left="0" w:firstLine="0"/>
            <w:rPr>
              <w:del w:author="Alexander Bolotov" w:id="0" w:date="2020-11-12T06:11:50Z"/>
              <w:color w:val="1155cc"/>
              <w:u w:val="single"/>
            </w:rPr>
          </w:pPr>
          <w:del w:author="Alexander Bolotov" w:id="0" w:date="2020-11-12T06:11:50Z">
            <w:r w:rsidDel="00000000" w:rsidR="00000000" w:rsidRPr="00000000">
              <w:fldChar w:fldCharType="begin"/>
            </w:r>
            <w:r w:rsidDel="00000000" w:rsidR="00000000" w:rsidRPr="00000000">
              <w:delInstrText xml:space="preserve">HYPERLINK \l "_93viek5d8hgj"</w:delInstrText>
            </w:r>
            <w:r w:rsidDel="00000000" w:rsidR="00000000" w:rsidRPr="00000000">
              <w:fldChar w:fldCharType="separate"/>
            </w:r>
            <w:r w:rsidDel="00000000" w:rsidR="00000000" w:rsidRPr="00000000">
              <w:rPr>
                <w:color w:val="1155cc"/>
                <w:u w:val="single"/>
                <w:rtl w:val="0"/>
              </w:rPr>
              <w:delText xml:space="preserve">Параллельное программирование</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17">
          <w:pPr>
            <w:spacing w:before="60" w:line="240" w:lineRule="auto"/>
            <w:ind w:left="360" w:firstLine="0"/>
            <w:rPr>
              <w:del w:author="Alexander Bolotov" w:id="0" w:date="2020-11-12T06:11:50Z"/>
              <w:color w:val="1155cc"/>
              <w:u w:val="single"/>
            </w:rPr>
          </w:pPr>
          <w:del w:author="Alexander Bolotov" w:id="0" w:date="2020-11-12T06:11:50Z">
            <w:r w:rsidDel="00000000" w:rsidR="00000000" w:rsidRPr="00000000">
              <w:fldChar w:fldCharType="begin"/>
            </w:r>
            <w:r w:rsidDel="00000000" w:rsidR="00000000" w:rsidRPr="00000000">
              <w:delInstrText xml:space="preserve">HYPERLINK \l "_rkyyprafuxnz"</w:delInstrText>
            </w:r>
            <w:r w:rsidDel="00000000" w:rsidR="00000000" w:rsidRPr="00000000">
              <w:fldChar w:fldCharType="separate"/>
            </w:r>
            <w:r w:rsidDel="00000000" w:rsidR="00000000" w:rsidRPr="00000000">
              <w:rPr>
                <w:color w:val="1155cc"/>
                <w:u w:val="single"/>
                <w:rtl w:val="0"/>
              </w:rPr>
              <w:delText xml:space="preserve">Модели архитектуры</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18">
          <w:pPr>
            <w:spacing w:before="200" w:line="240" w:lineRule="auto"/>
            <w:ind w:left="0" w:firstLine="0"/>
            <w:rPr>
              <w:del w:author="Alexander Bolotov" w:id="0" w:date="2020-11-12T06:11:50Z"/>
              <w:color w:val="1155cc"/>
              <w:u w:val="single"/>
            </w:rPr>
          </w:pPr>
          <w:del w:author="Alexander Bolotov" w:id="0" w:date="2020-11-12T06:11:50Z">
            <w:r w:rsidDel="00000000" w:rsidR="00000000" w:rsidRPr="00000000">
              <w:fldChar w:fldCharType="begin"/>
            </w:r>
            <w:r w:rsidDel="00000000" w:rsidR="00000000" w:rsidRPr="00000000">
              <w:delInstrText xml:space="preserve">HYPERLINK \l "_xjjj33rcrke2"</w:delInstrText>
            </w:r>
            <w:r w:rsidDel="00000000" w:rsidR="00000000" w:rsidRPr="00000000">
              <w:fldChar w:fldCharType="separate"/>
            </w:r>
            <w:r w:rsidDel="00000000" w:rsidR="00000000" w:rsidRPr="00000000">
              <w:rPr>
                <w:color w:val="1155cc"/>
                <w:u w:val="single"/>
                <w:rtl w:val="0"/>
              </w:rPr>
              <w:delText xml:space="preserve">RunLoop</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19">
          <w:pPr>
            <w:spacing w:before="60" w:line="240" w:lineRule="auto"/>
            <w:ind w:left="360" w:firstLine="0"/>
            <w:rPr>
              <w:del w:author="Alexander Bolotov" w:id="0" w:date="2020-11-12T06:11:50Z"/>
              <w:color w:val="1155cc"/>
              <w:u w:val="single"/>
            </w:rPr>
          </w:pPr>
          <w:del w:author="Alexander Bolotov" w:id="0" w:date="2020-11-12T06:11:50Z">
            <w:r w:rsidDel="00000000" w:rsidR="00000000" w:rsidRPr="00000000">
              <w:fldChar w:fldCharType="begin"/>
            </w:r>
            <w:r w:rsidDel="00000000" w:rsidR="00000000" w:rsidRPr="00000000">
              <w:delInstrText xml:space="preserve">HYPERLINK \l "_4hvqem2up8mj"</w:delInstrText>
            </w:r>
            <w:r w:rsidDel="00000000" w:rsidR="00000000" w:rsidRPr="00000000">
              <w:fldChar w:fldCharType="separate"/>
            </w:r>
            <w:r w:rsidDel="00000000" w:rsidR="00000000" w:rsidRPr="00000000">
              <w:rPr>
                <w:color w:val="1155cc"/>
                <w:u w:val="single"/>
                <w:rtl w:val="0"/>
              </w:rPr>
              <w:delText xml:space="preserve">Влияние RunLoop на освобождение памяти</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1A">
          <w:pPr>
            <w:spacing w:before="60" w:line="240" w:lineRule="auto"/>
            <w:ind w:left="360" w:firstLine="0"/>
            <w:rPr>
              <w:del w:author="Alexander Bolotov" w:id="0" w:date="2020-11-12T06:11:50Z"/>
              <w:color w:val="1155cc"/>
              <w:u w:val="single"/>
            </w:rPr>
          </w:pPr>
          <w:del w:author="Alexander Bolotov" w:id="0" w:date="2020-11-12T06:11:50Z">
            <w:r w:rsidDel="00000000" w:rsidR="00000000" w:rsidRPr="00000000">
              <w:fldChar w:fldCharType="begin"/>
            </w:r>
            <w:r w:rsidDel="00000000" w:rsidR="00000000" w:rsidRPr="00000000">
              <w:delInstrText xml:space="preserve">HYPERLINK \l "_i17akzm73ehk"</w:delInstrText>
            </w:r>
            <w:r w:rsidDel="00000000" w:rsidR="00000000" w:rsidRPr="00000000">
              <w:fldChar w:fldCharType="separate"/>
            </w:r>
            <w:r w:rsidDel="00000000" w:rsidR="00000000" w:rsidRPr="00000000">
              <w:rPr>
                <w:color w:val="1155cc"/>
                <w:u w:val="single"/>
                <w:rtl w:val="0"/>
              </w:rPr>
              <w:delText xml:space="preserve">Влияние RunLoop на асинхронные задачи</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1B">
          <w:pPr>
            <w:spacing w:before="200" w:line="240" w:lineRule="auto"/>
            <w:ind w:left="0" w:firstLine="0"/>
            <w:rPr>
              <w:del w:author="Alexander Bolotov" w:id="0" w:date="2020-11-12T06:11:50Z"/>
              <w:color w:val="1155cc"/>
              <w:u w:val="single"/>
            </w:rPr>
          </w:pPr>
          <w:del w:author="Alexander Bolotov" w:id="0" w:date="2020-11-12T06:11:50Z">
            <w:r w:rsidDel="00000000" w:rsidR="00000000" w:rsidRPr="00000000">
              <w:fldChar w:fldCharType="begin"/>
            </w:r>
            <w:r w:rsidDel="00000000" w:rsidR="00000000" w:rsidRPr="00000000">
              <w:delInstrText xml:space="preserve">HYPERLINK \l "_51ot53838rp9"</w:delInstrText>
            </w:r>
            <w:r w:rsidDel="00000000" w:rsidR="00000000" w:rsidRPr="00000000">
              <w:fldChar w:fldCharType="separate"/>
            </w:r>
            <w:r w:rsidDel="00000000" w:rsidR="00000000" w:rsidRPr="00000000">
              <w:rPr>
                <w:color w:val="1155cc"/>
                <w:u w:val="single"/>
                <w:rtl w:val="0"/>
              </w:rPr>
              <w:delText xml:space="preserve">Способы построения многопоточного кода в iOS</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1C">
          <w:pPr>
            <w:spacing w:before="200" w:line="240" w:lineRule="auto"/>
            <w:ind w:left="0" w:firstLine="0"/>
            <w:rPr>
              <w:del w:author="Alexander Bolotov" w:id="0" w:date="2020-11-12T06:11:50Z"/>
              <w:color w:val="1155cc"/>
              <w:u w:val="single"/>
            </w:rPr>
          </w:pPr>
          <w:del w:author="Alexander Bolotov" w:id="0" w:date="2020-11-12T06:11:50Z">
            <w:r w:rsidDel="00000000" w:rsidR="00000000" w:rsidRPr="00000000">
              <w:fldChar w:fldCharType="begin"/>
            </w:r>
            <w:r w:rsidDel="00000000" w:rsidR="00000000" w:rsidRPr="00000000">
              <w:delInstrText xml:space="preserve">HYPERLINK \l "_9x09j5vmk02d"</w:delInstrText>
            </w:r>
            <w:r w:rsidDel="00000000" w:rsidR="00000000" w:rsidRPr="00000000">
              <w:fldChar w:fldCharType="separate"/>
            </w:r>
            <w:r w:rsidDel="00000000" w:rsidR="00000000" w:rsidRPr="00000000">
              <w:rPr>
                <w:color w:val="1155cc"/>
                <w:u w:val="single"/>
                <w:rtl w:val="0"/>
              </w:rPr>
              <w:delText xml:space="preserve">Thread</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1D">
          <w:pPr>
            <w:spacing w:before="60" w:line="240" w:lineRule="auto"/>
            <w:ind w:left="360" w:firstLine="0"/>
            <w:rPr>
              <w:del w:author="Alexander Bolotov" w:id="0" w:date="2020-11-12T06:11:50Z"/>
              <w:color w:val="1155cc"/>
              <w:u w:val="single"/>
            </w:rPr>
          </w:pPr>
          <w:del w:author="Alexander Bolotov" w:id="0" w:date="2020-11-12T06:11:50Z">
            <w:r w:rsidDel="00000000" w:rsidR="00000000" w:rsidRPr="00000000">
              <w:fldChar w:fldCharType="begin"/>
            </w:r>
            <w:r w:rsidDel="00000000" w:rsidR="00000000" w:rsidRPr="00000000">
              <w:delInstrText xml:space="preserve">HYPERLINK \l "_c9teshc29bp3"</w:delInstrText>
            </w:r>
            <w:r w:rsidDel="00000000" w:rsidR="00000000" w:rsidRPr="00000000">
              <w:fldChar w:fldCharType="separate"/>
            </w:r>
            <w:r w:rsidDel="00000000" w:rsidR="00000000" w:rsidRPr="00000000">
              <w:rPr>
                <w:color w:val="1155cc"/>
                <w:u w:val="single"/>
                <w:rtl w:val="0"/>
              </w:rPr>
              <w:delText xml:space="preserve">Главный поток приложения</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1E">
          <w:pPr>
            <w:spacing w:before="60" w:line="240" w:lineRule="auto"/>
            <w:ind w:left="360" w:firstLine="0"/>
            <w:rPr>
              <w:del w:author="Alexander Bolotov" w:id="0" w:date="2020-11-12T06:11:50Z"/>
              <w:color w:val="1155cc"/>
              <w:u w:val="single"/>
            </w:rPr>
          </w:pPr>
          <w:del w:author="Alexander Bolotov" w:id="0" w:date="2020-11-12T06:11:50Z">
            <w:r w:rsidDel="00000000" w:rsidR="00000000" w:rsidRPr="00000000">
              <w:fldChar w:fldCharType="begin"/>
            </w:r>
            <w:r w:rsidDel="00000000" w:rsidR="00000000" w:rsidRPr="00000000">
              <w:delInstrText xml:space="preserve">HYPERLINK \l "_9q5k1frwljbp"</w:delInstrText>
            </w:r>
            <w:r w:rsidDel="00000000" w:rsidR="00000000" w:rsidRPr="00000000">
              <w:fldChar w:fldCharType="separate"/>
            </w:r>
            <w:r w:rsidDel="00000000" w:rsidR="00000000" w:rsidRPr="00000000">
              <w:rPr>
                <w:color w:val="1155cc"/>
                <w:u w:val="single"/>
                <w:rtl w:val="0"/>
              </w:rPr>
              <w:delText xml:space="preserve">Создание дополнительных потоков</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1F">
          <w:pPr>
            <w:spacing w:before="60" w:line="240" w:lineRule="auto"/>
            <w:ind w:left="360" w:firstLine="0"/>
            <w:rPr>
              <w:del w:author="Alexander Bolotov" w:id="0" w:date="2020-11-12T06:11:50Z"/>
              <w:color w:val="1155cc"/>
              <w:u w:val="single"/>
            </w:rPr>
          </w:pPr>
          <w:del w:author="Alexander Bolotov" w:id="0" w:date="2020-11-12T06:11:50Z">
            <w:r w:rsidDel="00000000" w:rsidR="00000000" w:rsidRPr="00000000">
              <w:fldChar w:fldCharType="begin"/>
            </w:r>
            <w:r w:rsidDel="00000000" w:rsidR="00000000" w:rsidRPr="00000000">
              <w:delInstrText xml:space="preserve">HYPERLINK \l "_3q9xb6q28onm"</w:delInstrText>
            </w:r>
            <w:r w:rsidDel="00000000" w:rsidR="00000000" w:rsidRPr="00000000">
              <w:fldChar w:fldCharType="separate"/>
            </w:r>
            <w:r w:rsidDel="00000000" w:rsidR="00000000" w:rsidRPr="00000000">
              <w:rPr>
                <w:color w:val="1155cc"/>
                <w:u w:val="single"/>
                <w:rtl w:val="0"/>
              </w:rPr>
              <w:delText xml:space="preserve">Управление потоком</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20">
          <w:pPr>
            <w:spacing w:before="60" w:line="240" w:lineRule="auto"/>
            <w:ind w:left="360" w:firstLine="0"/>
            <w:rPr>
              <w:del w:author="Alexander Bolotov" w:id="0" w:date="2020-11-12T06:11:50Z"/>
              <w:color w:val="1155cc"/>
              <w:u w:val="single"/>
            </w:rPr>
          </w:pPr>
          <w:del w:author="Alexander Bolotov" w:id="0" w:date="2020-11-12T06:11:50Z">
            <w:r w:rsidDel="00000000" w:rsidR="00000000" w:rsidRPr="00000000">
              <w:fldChar w:fldCharType="begin"/>
            </w:r>
            <w:r w:rsidDel="00000000" w:rsidR="00000000" w:rsidRPr="00000000">
              <w:delInstrText xml:space="preserve">HYPERLINK \l "_ittw9wwb4ho6"</w:delInstrText>
            </w:r>
            <w:r w:rsidDel="00000000" w:rsidR="00000000" w:rsidRPr="00000000">
              <w:fldChar w:fldCharType="separate"/>
            </w:r>
            <w:r w:rsidDel="00000000" w:rsidR="00000000" w:rsidRPr="00000000">
              <w:rPr>
                <w:color w:val="1155cc"/>
                <w:u w:val="single"/>
                <w:rtl w:val="0"/>
              </w:rPr>
              <w:delText xml:space="preserve">Приоритет выполнения потоков</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21">
          <w:pPr>
            <w:spacing w:before="60" w:line="240" w:lineRule="auto"/>
            <w:ind w:left="360" w:firstLine="0"/>
            <w:rPr>
              <w:del w:author="Alexander Bolotov" w:id="0" w:date="2020-11-12T06:11:50Z"/>
              <w:color w:val="1155cc"/>
              <w:u w:val="single"/>
            </w:rPr>
          </w:pPr>
          <w:del w:author="Alexander Bolotov" w:id="0" w:date="2020-11-12T06:11:50Z">
            <w:r w:rsidDel="00000000" w:rsidR="00000000" w:rsidRPr="00000000">
              <w:fldChar w:fldCharType="begin"/>
            </w:r>
            <w:r w:rsidDel="00000000" w:rsidR="00000000" w:rsidRPr="00000000">
              <w:delInstrText xml:space="preserve">HYPERLINK \l "_po5q2ofik5wl"</w:delInstrText>
            </w:r>
            <w:r w:rsidDel="00000000" w:rsidR="00000000" w:rsidRPr="00000000">
              <w:fldChar w:fldCharType="separate"/>
            </w:r>
            <w:r w:rsidDel="00000000" w:rsidR="00000000" w:rsidRPr="00000000">
              <w:rPr>
                <w:color w:val="1155cc"/>
                <w:u w:val="single"/>
                <w:rtl w:val="0"/>
              </w:rPr>
              <w:delText xml:space="preserve">RunLoop в потоках</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22">
          <w:pPr>
            <w:spacing w:before="200" w:line="240" w:lineRule="auto"/>
            <w:ind w:left="0" w:firstLine="0"/>
            <w:rPr>
              <w:del w:author="Alexander Bolotov" w:id="0" w:date="2020-11-12T06:11:50Z"/>
              <w:color w:val="1155cc"/>
              <w:u w:val="single"/>
            </w:rPr>
          </w:pPr>
          <w:del w:author="Alexander Bolotov" w:id="0" w:date="2020-11-12T06:11:50Z">
            <w:r w:rsidDel="00000000" w:rsidR="00000000" w:rsidRPr="00000000">
              <w:fldChar w:fldCharType="begin"/>
            </w:r>
            <w:r w:rsidDel="00000000" w:rsidR="00000000" w:rsidRPr="00000000">
              <w:delInstrText xml:space="preserve">HYPERLINK \l "_f23y1hkjwtqc"</w:delInstrText>
            </w:r>
            <w:r w:rsidDel="00000000" w:rsidR="00000000" w:rsidRPr="00000000">
              <w:fldChar w:fldCharType="separate"/>
            </w:r>
            <w:r w:rsidDel="00000000" w:rsidR="00000000" w:rsidRPr="00000000">
              <w:rPr>
                <w:color w:val="1155cc"/>
                <w:u w:val="single"/>
                <w:rtl w:val="0"/>
              </w:rPr>
              <w:delText xml:space="preserve">Домашнее задание</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23">
          <w:pPr>
            <w:spacing w:before="200" w:line="240" w:lineRule="auto"/>
            <w:ind w:left="0" w:firstLine="0"/>
            <w:rPr>
              <w:del w:author="Alexander Bolotov" w:id="0" w:date="2020-11-12T06:11:50Z"/>
              <w:color w:val="1155cc"/>
              <w:u w:val="single"/>
            </w:rPr>
          </w:pPr>
          <w:del w:author="Alexander Bolotov" w:id="0" w:date="2020-11-12T06:11:50Z">
            <w:r w:rsidDel="00000000" w:rsidR="00000000" w:rsidRPr="00000000">
              <w:fldChar w:fldCharType="begin"/>
            </w:r>
            <w:r w:rsidDel="00000000" w:rsidR="00000000" w:rsidRPr="00000000">
              <w:delInstrText xml:space="preserve">HYPERLINK \l "_xh9je3heix2t"</w:delInstrText>
            </w:r>
            <w:r w:rsidDel="00000000" w:rsidR="00000000" w:rsidRPr="00000000">
              <w:fldChar w:fldCharType="separate"/>
            </w:r>
            <w:r w:rsidDel="00000000" w:rsidR="00000000" w:rsidRPr="00000000">
              <w:rPr>
                <w:color w:val="1155cc"/>
                <w:u w:val="single"/>
                <w:rtl w:val="0"/>
              </w:rPr>
              <w:delText xml:space="preserve">Дополнительные материалы</w:delText>
            </w:r>
            <w:r w:rsidDel="00000000" w:rsidR="00000000" w:rsidRPr="00000000">
              <w:fldChar w:fldCharType="end"/>
            </w:r>
            <w:r w:rsidDel="00000000" w:rsidR="00000000" w:rsidRPr="00000000">
              <w:rPr>
                <w:rtl w:val="0"/>
              </w:rPr>
            </w:r>
          </w:del>
        </w:p>
        <w:p w:rsidR="00000000" w:rsidDel="00000000" w:rsidP="00000000" w:rsidRDefault="00000000" w:rsidRPr="00000000" w14:paraId="00000024">
          <w:pPr>
            <w:spacing w:after="80" w:before="200" w:line="240" w:lineRule="auto"/>
            <w:ind w:left="0" w:firstLine="0"/>
            <w:rPr>
              <w:del w:author="Alexander Bolotov" w:id="0" w:date="2020-11-12T06:11:50Z"/>
              <w:color w:val="1155cc"/>
              <w:u w:val="single"/>
            </w:rPr>
          </w:pPr>
          <w:del w:author="Alexander Bolotov" w:id="0" w:date="2020-11-12T06:11:50Z">
            <w:r w:rsidDel="00000000" w:rsidR="00000000" w:rsidRPr="00000000">
              <w:fldChar w:fldCharType="begin"/>
            </w:r>
            <w:r w:rsidDel="00000000" w:rsidR="00000000" w:rsidRPr="00000000">
              <w:delInstrText xml:space="preserve">HYPERLINK \l "_uvp6qax5r1ok"</w:delInstrText>
            </w:r>
            <w:r w:rsidDel="00000000" w:rsidR="00000000" w:rsidRPr="00000000">
              <w:fldChar w:fldCharType="separate"/>
            </w:r>
            <w:r w:rsidDel="00000000" w:rsidR="00000000" w:rsidRPr="00000000">
              <w:rPr>
                <w:color w:val="1155cc"/>
                <w:u w:val="single"/>
                <w:rtl w:val="0"/>
              </w:rPr>
              <w:delText xml:space="preserve">Используемая литература</w:delText>
            </w:r>
            <w:r w:rsidDel="00000000" w:rsidR="00000000" w:rsidRPr="00000000">
              <w:fldChar w:fldCharType="end"/>
            </w:r>
            <w:r w:rsidDel="00000000" w:rsidR="00000000" w:rsidRPr="00000000">
              <w:rPr>
                <w:rtl w:val="0"/>
              </w:rPr>
            </w:r>
          </w:del>
          <w:r w:rsidDel="00000000" w:rsidR="00000000" w:rsidRPr="00000000">
            <w:fldChar w:fldCharType="end"/>
          </w:r>
        </w:p>
      </w:sdtContent>
    </w:sdt>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z w:val="22"/>
          <w:szCs w:val="22"/>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sz w:val="22"/>
          <w:szCs w:val="22"/>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0"/>
          <w:smallCaps w:val="0"/>
          <w:strike w:val="0"/>
          <w:sz w:val="28"/>
          <w:szCs w:val="28"/>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rPr/>
      </w:pPr>
      <w:bookmarkStart w:colFirst="0" w:colLast="0" w:name="_93viek5d8hgj" w:id="2"/>
      <w:bookmarkEnd w:id="2"/>
      <w:r w:rsidDel="00000000" w:rsidR="00000000" w:rsidRPr="00000000">
        <w:rPr>
          <w:rtl w:val="0"/>
        </w:rPr>
        <w:t xml:space="preserve">Параллельное программирование</w:t>
      </w:r>
    </w:p>
    <w:p w:rsidR="00000000" w:rsidDel="00000000" w:rsidP="00000000" w:rsidRDefault="00000000" w:rsidRPr="00000000" w14:paraId="0000002B">
      <w:pPr>
        <w:spacing w:after="0" w:before="200" w:lineRule="auto"/>
        <w:rPr/>
      </w:pPr>
      <w:r w:rsidDel="00000000" w:rsidR="00000000" w:rsidRPr="00000000">
        <w:rPr>
          <w:b w:val="1"/>
          <w:rtl w:val="0"/>
        </w:rPr>
        <w:t xml:space="preserve">Параллельное программирование</w:t>
      </w:r>
      <w:r w:rsidDel="00000000" w:rsidR="00000000" w:rsidRPr="00000000">
        <w:rPr>
          <w:rtl w:val="0"/>
        </w:rPr>
        <w:t xml:space="preserve"> – это способ организации параллельных, одновременных вычислений в вашей программе. В традиционной последовательной модели код выполняется по порядку, и в конкретный момент времени может обрабатываться только одно действие. Параллельное программирование позволяет решать несколько задач одновременно.</w:t>
      </w:r>
    </w:p>
    <w:p w:rsidR="00000000" w:rsidDel="00000000" w:rsidP="00000000" w:rsidRDefault="00000000" w:rsidRPr="00000000" w14:paraId="0000002C">
      <w:pPr>
        <w:spacing w:after="0" w:before="200" w:lineRule="auto"/>
        <w:rPr>
          <w:i w:val="1"/>
        </w:rPr>
      </w:pPr>
      <w:r w:rsidDel="00000000" w:rsidR="00000000" w:rsidRPr="00000000">
        <w:rPr>
          <w:i w:val="1"/>
          <w:rtl w:val="0"/>
        </w:rPr>
        <w:t xml:space="preserve">Например, вы можете отрисовывать прокрутку таблицы, загружая данные из интернета.  А при последовательном способе ваш интерфейс замрет и не будет реагировать на запросы пользователя, пока не завершит загрузку данных.</w:t>
      </w:r>
    </w:p>
    <w:p w:rsidR="00000000" w:rsidDel="00000000" w:rsidP="00000000" w:rsidRDefault="00000000" w:rsidRPr="00000000" w14:paraId="0000002D">
      <w:pPr>
        <w:spacing w:after="0" w:before="200" w:lineRule="auto"/>
        <w:rPr/>
      </w:pPr>
      <w:r w:rsidDel="00000000" w:rsidR="00000000" w:rsidRPr="00000000">
        <w:rPr>
          <w:rtl w:val="0"/>
        </w:rPr>
        <w:t xml:space="preserve">Для начала </w:t>
      </w:r>
      <w:r w:rsidDel="00000000" w:rsidR="00000000" w:rsidRPr="00000000">
        <w:rPr>
          <w:b w:val="1"/>
          <w:i w:val="1"/>
          <w:rtl w:val="0"/>
        </w:rPr>
        <w:t xml:space="preserve">разберемся, из чего состоит и как работает ваше приложение</w:t>
      </w:r>
      <w:r w:rsidDel="00000000" w:rsidR="00000000" w:rsidRPr="00000000">
        <w:rPr>
          <w:rtl w:val="0"/>
        </w:rPr>
        <w:t xml:space="preserve">.</w:t>
      </w:r>
    </w:p>
    <w:p w:rsidR="00000000" w:rsidDel="00000000" w:rsidP="00000000" w:rsidRDefault="00000000" w:rsidRPr="00000000" w14:paraId="0000002E">
      <w:pPr>
        <w:spacing w:after="0" w:before="200" w:lineRule="auto"/>
        <w:rPr/>
      </w:pPr>
      <w:r w:rsidDel="00000000" w:rsidR="00000000" w:rsidRPr="00000000">
        <w:rPr>
          <w:rtl w:val="0"/>
        </w:rPr>
        <w:t xml:space="preserve">На каком языке программирования или в какой операционной системе вы бы ни писали приложение, в конечном счете его будет выполнять процессор. Он может распознавать простейшие команды – например, сложение или сравнение двух значений в памяти. Из последовательности таких команд и строится работа компьютера.</w:t>
      </w:r>
    </w:p>
    <w:p w:rsidR="00000000" w:rsidDel="00000000" w:rsidP="00000000" w:rsidRDefault="00000000" w:rsidRPr="00000000" w14:paraId="0000002F">
      <w:pPr>
        <w:spacing w:after="0" w:before="200" w:lineRule="auto"/>
        <w:rPr>
          <w:i w:val="1"/>
        </w:rPr>
      </w:pPr>
      <w:r w:rsidDel="00000000" w:rsidR="00000000" w:rsidRPr="00000000">
        <w:rPr>
          <w:i w:val="1"/>
          <w:rtl w:val="0"/>
        </w:rPr>
        <w:t xml:space="preserve">Самые первые компьютеры, собственно, ничего другого и не умели – на них не было операционной системы в современном понимании. Программирование представляло собой перевод математических действий в простейшие операции, которые мог выполнить процессор. По сути, это был просто большой и быстрый калькулятор. Кстати, от английского «to compute» – «вычислять» и происходит слово «компьютер», буквально – «вычислитель».</w:t>
      </w:r>
      <w:r w:rsidDel="00000000" w:rsidR="00000000" w:rsidRPr="00000000">
        <w:rPr>
          <w:rtl w:val="0"/>
        </w:rPr>
      </w:r>
    </w:p>
    <w:p w:rsidR="00000000" w:rsidDel="00000000" w:rsidP="00000000" w:rsidRDefault="00000000" w:rsidRPr="00000000" w14:paraId="00000030">
      <w:pPr>
        <w:spacing w:after="0" w:before="200" w:lineRule="auto"/>
        <w:rPr/>
      </w:pPr>
      <w:r w:rsidDel="00000000" w:rsidR="00000000" w:rsidRPr="00000000">
        <w:rPr>
          <w:rtl w:val="0"/>
        </w:rPr>
        <w:t xml:space="preserve">Время шло, компьютеры становились быстрее, их научили не только производить вычисления, но и отображать данные на мониторе, выводить их на печать, считывать символы с клавиатуры. Появилось множество программ, при работе с которыми пользователю понадобилась возможность запускать их одну за другой, выбирать и чередовать. Первоначальный подход, когда компьютер действовал по четкой последовательной инструкции, устарел.</w:t>
      </w:r>
    </w:p>
    <w:p w:rsidR="00000000" w:rsidDel="00000000" w:rsidP="00000000" w:rsidRDefault="00000000" w:rsidRPr="00000000" w14:paraId="00000031">
      <w:pPr>
        <w:spacing w:after="0" w:before="200" w:lineRule="auto"/>
        <w:rPr/>
      </w:pPr>
      <w:r w:rsidDel="00000000" w:rsidR="00000000" w:rsidRPr="00000000">
        <w:rPr>
          <w:rtl w:val="0"/>
        </w:rPr>
        <w:t xml:space="preserve">Тогда и появились </w:t>
      </w:r>
      <w:r w:rsidDel="00000000" w:rsidR="00000000" w:rsidRPr="00000000">
        <w:rPr>
          <w:b w:val="1"/>
          <w:rtl w:val="0"/>
        </w:rPr>
        <w:t xml:space="preserve">операционные системы (ОС)</w:t>
      </w:r>
      <w:r w:rsidDel="00000000" w:rsidR="00000000" w:rsidRPr="00000000">
        <w:rPr>
          <w:rtl w:val="0"/>
        </w:rPr>
        <w:t xml:space="preserve">. Проще говоря, это обычные программы – по типу самых первых программных продуктов. При запуске ОС загружается в память устройства, и процессор начинает ее выполнение. При этом  система может запускать в своем контексте другие программы, передавать их код процессору, управлять их выполнением.</w:t>
      </w:r>
    </w:p>
    <w:p w:rsidR="00000000" w:rsidDel="00000000" w:rsidP="00000000" w:rsidRDefault="00000000" w:rsidRPr="00000000" w14:paraId="00000032">
      <w:pPr>
        <w:spacing w:after="0" w:before="200" w:lineRule="auto"/>
        <w:rPr/>
      </w:pPr>
      <w:r w:rsidDel="00000000" w:rsidR="00000000" w:rsidRPr="00000000">
        <w:rPr>
          <w:rtl w:val="0"/>
        </w:rPr>
        <w:t xml:space="preserve">Изначально операционная система помогала только выбрать одну программу для выполнения в конкретный момент времени. Прежде чем запустить другую, необходимо было завершить выполняемую. Сейчас это кажется неудобным, но в свое время это был настоящий прорыв.</w:t>
      </w:r>
    </w:p>
    <w:p w:rsidR="00000000" w:rsidDel="00000000" w:rsidP="00000000" w:rsidRDefault="00000000" w:rsidRPr="00000000" w14:paraId="00000033">
      <w:pPr>
        <w:spacing w:after="0" w:before="200" w:lineRule="auto"/>
        <w:rPr/>
      </w:pPr>
      <w:r w:rsidDel="00000000" w:rsidR="00000000" w:rsidRPr="00000000">
        <w:rPr>
          <w:rtl w:val="0"/>
        </w:rPr>
        <w:t xml:space="preserve">Прогресс продолжался, вычислительные возможности росли, и простые операции (например, проигрывание музыки) выполнялись очень быстро. В этот момент операционные системы научились совмещать выполнение нескольких программ. А значит, пользователи смогли редактировать тексты под музыку и при этом периодически обновлять почту. А однозадачный процессор по-прежнему физически не мог выполнять две команды одновременно.</w:t>
      </w:r>
    </w:p>
    <w:p w:rsidR="00000000" w:rsidDel="00000000" w:rsidP="00000000" w:rsidRDefault="00000000" w:rsidRPr="00000000" w14:paraId="00000034">
      <w:pPr>
        <w:spacing w:after="0" w:before="200" w:lineRule="auto"/>
        <w:rPr/>
      </w:pPr>
      <w:r w:rsidDel="00000000" w:rsidR="00000000" w:rsidRPr="00000000">
        <w:rPr>
          <w:rtl w:val="0"/>
        </w:rPr>
        <w:t xml:space="preserve">Но зато процессор был очень быстрым: одна операция занимала ничтожно малое время. Например, ноутбук с двухъядерным процессором частотой 2 GHz способен выполнять 2 миллиарда операций в секунду. Эта цифра условная – реальную ситуацию диктует множество факторов, но она дает представление о скорости работы устройства.</w:t>
      </w:r>
    </w:p>
    <w:p w:rsidR="00000000" w:rsidDel="00000000" w:rsidP="00000000" w:rsidRDefault="00000000" w:rsidRPr="00000000" w14:paraId="00000035">
      <w:pPr>
        <w:spacing w:after="0" w:before="200" w:lineRule="auto"/>
        <w:rPr/>
      </w:pPr>
      <w:r w:rsidDel="00000000" w:rsidR="00000000" w:rsidRPr="00000000">
        <w:rPr>
          <w:rtl w:val="0"/>
        </w:rPr>
        <w:t xml:space="preserve">Тогда и был изобретен </w:t>
      </w:r>
      <w:r w:rsidDel="00000000" w:rsidR="00000000" w:rsidRPr="00000000">
        <w:rPr>
          <w:b w:val="1"/>
          <w:rtl w:val="0"/>
        </w:rPr>
        <w:t xml:space="preserve">псевдомногозадачный подход</w:t>
      </w:r>
      <w:r w:rsidDel="00000000" w:rsidR="00000000" w:rsidRPr="00000000">
        <w:rPr>
          <w:rtl w:val="0"/>
        </w:rPr>
        <w:t xml:space="preserve">, при котором операционная система чередует выполнение команд из нескольких программ на одном процессоре. Это происходит с такой скоростью, что возникает эффект одновременности. Для современных многоядерных процессоров этот подход неактуален – они способны фактически выполнять несколько команд одновременно – по одной на ядро.</w:t>
      </w:r>
    </w:p>
    <w:p w:rsidR="00000000" w:rsidDel="00000000" w:rsidP="00000000" w:rsidRDefault="00000000" w:rsidRPr="00000000" w14:paraId="00000036">
      <w:pPr>
        <w:spacing w:after="0" w:before="200" w:lineRule="auto"/>
        <w:rPr/>
      </w:pPr>
      <w:r w:rsidDel="00000000" w:rsidR="00000000" w:rsidRPr="00000000">
        <w:rPr>
          <w:rtl w:val="0"/>
        </w:rPr>
        <w:t xml:space="preserve">Следующее понятие - </w:t>
      </w:r>
      <w:r w:rsidDel="00000000" w:rsidR="00000000" w:rsidRPr="00000000">
        <w:rPr>
          <w:b w:val="1"/>
          <w:rtl w:val="0"/>
        </w:rPr>
        <w:t xml:space="preserve">процесс</w:t>
      </w:r>
      <w:r w:rsidDel="00000000" w:rsidR="00000000" w:rsidRPr="00000000">
        <w:rPr>
          <w:rtl w:val="0"/>
        </w:rPr>
        <w:t xml:space="preserve">. Это</w:t>
      </w:r>
      <w:r w:rsidDel="00000000" w:rsidR="00000000" w:rsidRPr="00000000">
        <w:rPr>
          <w:b w:val="1"/>
          <w:rtl w:val="0"/>
        </w:rPr>
        <w:t xml:space="preserve"> запущенная программа в рамках операционной системы</w:t>
      </w:r>
      <w:r w:rsidDel="00000000" w:rsidR="00000000" w:rsidRPr="00000000">
        <w:rPr>
          <w:rtl w:val="0"/>
        </w:rPr>
        <w:t xml:space="preserve">. Кроме последовательности команд, процесс содержит много других ресурсов: данные в памяти, дескрипторы устройств ввода-вывода, файлов на диске и прочее. Фактически, операционная система состоит из огромного количества запущенных процессов. Одни отвечают за системные функции, работу с сетевыми устройствами и файлами, расчет текущего времени. Другие процессы представляют программы, запущенные пользователем: браузер, плеер, Skype или текстовый редактор.</w:t>
      </w:r>
    </w:p>
    <w:p w:rsidR="00000000" w:rsidDel="00000000" w:rsidP="00000000" w:rsidRDefault="00000000" w:rsidRPr="00000000" w14:paraId="00000037">
      <w:pPr>
        <w:spacing w:after="0" w:before="200" w:lineRule="auto"/>
        <w:rPr/>
      </w:pPr>
      <w:r w:rsidDel="00000000" w:rsidR="00000000" w:rsidRPr="00000000">
        <w:rPr>
          <w:rtl w:val="0"/>
        </w:rPr>
        <w:t xml:space="preserve">Для каждого процесса выделяется свой участок в оперативной памяти, где он может размещать данные, переменные, а при наделении эксклюзивными правами – производить запись на файл. При этом доступ к ресурсам других процессов закрыт. Например, открывая файл для записи в одном процессе, вы автоматически блокируете его для других, так как переменные конкретного процесса доступны только ему.</w:t>
      </w:r>
    </w:p>
    <w:p w:rsidR="00000000" w:rsidDel="00000000" w:rsidP="00000000" w:rsidRDefault="00000000" w:rsidRPr="00000000" w14:paraId="00000038">
      <w:pPr>
        <w:rPr/>
      </w:pPr>
      <w:r w:rsidDel="00000000" w:rsidR="00000000" w:rsidRPr="00000000">
        <w:rPr>
          <w:rtl w:val="0"/>
        </w:rPr>
        <w:t xml:space="preserve">Но процесс – это не наименьшая единица, которая может быть выполнена. </w:t>
      </w:r>
      <w:r w:rsidDel="00000000" w:rsidR="00000000" w:rsidRPr="00000000">
        <w:rPr>
          <w:b w:val="1"/>
          <w:rtl w:val="0"/>
        </w:rPr>
        <w:t xml:space="preserve">Процессы состоят из потоков</w:t>
      </w:r>
      <w:r w:rsidDel="00000000" w:rsidR="00000000" w:rsidRPr="00000000">
        <w:rPr>
          <w:rtl w:val="0"/>
        </w:rPr>
        <w:t xml:space="preserve">.</w:t>
      </w:r>
      <w:r w:rsidDel="00000000" w:rsidR="00000000" w:rsidRPr="00000000">
        <w:rPr>
          <w:sz w:val="22"/>
          <w:szCs w:val="22"/>
          <w:rtl w:val="0"/>
        </w:rPr>
        <w:t xml:space="preserve"> </w:t>
      </w:r>
      <w:r w:rsidDel="00000000" w:rsidR="00000000" w:rsidRPr="00000000">
        <w:rPr>
          <w:rtl w:val="0"/>
        </w:rPr>
        <w:t xml:space="preserve">Wikipedia содержит очень хорошее определение потока, давайте ознакомимся с </w:t>
      </w:r>
      <w:hyperlink r:id="rId6">
        <w:r w:rsidDel="00000000" w:rsidR="00000000" w:rsidRPr="00000000">
          <w:rPr>
            <w:color w:val="0000ff"/>
            <w:u w:val="single"/>
            <w:rtl w:val="0"/>
          </w:rPr>
          <w:t xml:space="preserve">ним</w:t>
        </w:r>
      </w:hyperlink>
      <w:r w:rsidDel="00000000" w:rsidR="00000000" w:rsidRPr="00000000">
        <w:rPr>
          <w:rtl w:val="0"/>
        </w:rPr>
        <w:t xml:space="preserve">.</w:t>
      </w:r>
    </w:p>
    <w:p w:rsidR="00000000" w:rsidDel="00000000" w:rsidP="00000000" w:rsidRDefault="00000000" w:rsidRPr="00000000" w14:paraId="00000039">
      <w:pPr>
        <w:spacing w:before="0" w:lineRule="auto"/>
        <w:rPr/>
      </w:pPr>
      <w:r w:rsidDel="00000000" w:rsidR="00000000" w:rsidRPr="00000000">
        <w:rPr>
          <w:rtl w:val="0"/>
        </w:rPr>
        <w:t xml:space="preserve">Для разработчика iOS-приложений знания о процессоре, процессах и операционной системе носят утилитарный характер. Они открывают картину мира разработки, дают более глубокое понимание принципов работы программы и ее окружения – следовательно, помогают писать более качественный, производительный код. Но создание потоков и управление ими при написании программ – это тема отдельная.</w:t>
      </w:r>
    </w:p>
    <w:p w:rsidR="00000000" w:rsidDel="00000000" w:rsidP="00000000" w:rsidRDefault="00000000" w:rsidRPr="00000000" w14:paraId="0000003A">
      <w:pPr>
        <w:pStyle w:val="Heading2"/>
        <w:rPr/>
      </w:pPr>
      <w:bookmarkStart w:colFirst="0" w:colLast="0" w:name="_rkyyprafuxnz" w:id="3"/>
      <w:bookmarkEnd w:id="3"/>
      <w:r w:rsidDel="00000000" w:rsidR="00000000" w:rsidRPr="00000000">
        <w:rPr>
          <w:rtl w:val="0"/>
        </w:rPr>
        <w:t xml:space="preserve">Модели архитектуры</w:t>
      </w:r>
    </w:p>
    <w:p w:rsidR="00000000" w:rsidDel="00000000" w:rsidP="00000000" w:rsidRDefault="00000000" w:rsidRPr="00000000" w14:paraId="0000003B">
      <w:pPr>
        <w:spacing w:before="0" w:lineRule="auto"/>
        <w:rPr/>
      </w:pPr>
      <w:r w:rsidDel="00000000" w:rsidR="00000000" w:rsidRPr="00000000">
        <w:rPr>
          <w:rtl w:val="0"/>
        </w:rPr>
        <w:t xml:space="preserve">Есть несколько способов организации кода:</w:t>
      </w:r>
    </w:p>
    <w:p w:rsidR="00000000" w:rsidDel="00000000" w:rsidP="00000000" w:rsidRDefault="00000000" w:rsidRPr="00000000" w14:paraId="0000003C">
      <w:pPr>
        <w:numPr>
          <w:ilvl w:val="0"/>
          <w:numId w:val="5"/>
        </w:numPr>
        <w:spacing w:after="0" w:afterAutospacing="0" w:before="0" w:lineRule="auto"/>
        <w:ind w:left="720" w:hanging="360"/>
        <w:rPr/>
      </w:pPr>
      <w:r w:rsidDel="00000000" w:rsidR="00000000" w:rsidRPr="00000000">
        <w:rPr>
          <w:b w:val="1"/>
          <w:rtl w:val="0"/>
        </w:rPr>
        <w:t xml:space="preserve">Однопоточны</w:t>
      </w:r>
      <w:r w:rsidDel="00000000" w:rsidR="00000000" w:rsidRPr="00000000">
        <w:rPr>
          <w:rtl w:val="0"/>
        </w:rPr>
        <w:t xml:space="preserve">й - ваша программа содержит один поток, в него помещаются все задачи и выполняются поочередно.</w:t>
      </w:r>
    </w:p>
    <w:p w:rsidR="00000000" w:rsidDel="00000000" w:rsidP="00000000" w:rsidRDefault="00000000" w:rsidRPr="00000000" w14:paraId="0000003D">
      <w:pPr>
        <w:numPr>
          <w:ilvl w:val="0"/>
          <w:numId w:val="5"/>
        </w:numPr>
        <w:spacing w:after="0" w:afterAutospacing="0" w:before="0" w:lineRule="auto"/>
        <w:ind w:left="720" w:hanging="360"/>
        <w:rPr/>
      </w:pPr>
      <w:r w:rsidDel="00000000" w:rsidR="00000000" w:rsidRPr="00000000">
        <w:rPr>
          <w:b w:val="1"/>
          <w:rtl w:val="0"/>
        </w:rPr>
        <w:t xml:space="preserve">Многопоточный</w:t>
      </w:r>
      <w:r w:rsidDel="00000000" w:rsidR="00000000" w:rsidRPr="00000000">
        <w:rPr>
          <w:rtl w:val="0"/>
        </w:rPr>
        <w:t xml:space="preserve"> - ваша программа содержит несколько потоков, задачи делятся между потоками и выполняются параллельно (одновременно).</w:t>
      </w:r>
    </w:p>
    <w:p w:rsidR="00000000" w:rsidDel="00000000" w:rsidP="00000000" w:rsidRDefault="00000000" w:rsidRPr="00000000" w14:paraId="0000003E">
      <w:pPr>
        <w:numPr>
          <w:ilvl w:val="0"/>
          <w:numId w:val="5"/>
        </w:numPr>
        <w:spacing w:after="0" w:afterAutospacing="0" w:before="0" w:lineRule="auto"/>
        <w:ind w:left="720" w:hanging="360"/>
        <w:rPr/>
      </w:pPr>
      <w:r w:rsidDel="00000000" w:rsidR="00000000" w:rsidRPr="00000000">
        <w:rPr>
          <w:b w:val="1"/>
          <w:rtl w:val="0"/>
        </w:rPr>
        <w:t xml:space="preserve">Синхронный</w:t>
      </w:r>
      <w:r w:rsidDel="00000000" w:rsidR="00000000" w:rsidRPr="00000000">
        <w:rPr>
          <w:rtl w:val="0"/>
        </w:rPr>
        <w:t xml:space="preserve"> - каждая задача в потоке выполняется от начала и до конца, и пока одна не будет выполнена целиком, начать выполнение другой невозможно.</w:t>
      </w:r>
    </w:p>
    <w:p w:rsidR="00000000" w:rsidDel="00000000" w:rsidP="00000000" w:rsidRDefault="00000000" w:rsidRPr="00000000" w14:paraId="0000003F">
      <w:pPr>
        <w:numPr>
          <w:ilvl w:val="0"/>
          <w:numId w:val="5"/>
        </w:numPr>
        <w:spacing w:before="0" w:lineRule="auto"/>
        <w:ind w:left="720" w:hanging="360"/>
        <w:rPr/>
      </w:pPr>
      <w:r w:rsidDel="00000000" w:rsidR="00000000" w:rsidRPr="00000000">
        <w:rPr>
          <w:b w:val="1"/>
          <w:rtl w:val="0"/>
        </w:rPr>
        <w:t xml:space="preserve">Асинхронный</w:t>
      </w:r>
      <w:r w:rsidDel="00000000" w:rsidR="00000000" w:rsidRPr="00000000">
        <w:rPr>
          <w:rtl w:val="0"/>
        </w:rPr>
        <w:t xml:space="preserve"> - задача в потоке может быть приостановлена в процессе выполнения.  Поставив задачу на паузу, можно приступить к выполнению другой, а впоследствии возобновить предыдущую. Кроме того, несколько задач могут быть приостановлены одновременно и многократно.</w:t>
      </w:r>
    </w:p>
    <w:p w:rsidR="00000000" w:rsidDel="00000000" w:rsidP="00000000" w:rsidRDefault="00000000" w:rsidRPr="00000000" w14:paraId="00000040">
      <w:pPr>
        <w:spacing w:before="0" w:lineRule="auto"/>
        <w:rPr/>
      </w:pPr>
      <w:r w:rsidDel="00000000" w:rsidR="00000000" w:rsidRPr="00000000">
        <w:rPr>
          <w:rtl w:val="0"/>
        </w:rPr>
        <w:t xml:space="preserve">Под задачей здесь подразумевается последовательность команд, которые должны быть выполнены вместе и дать определенный результат. Задачей может быть одна строка кода, выполняющая простое сложение двух переменных, или же огромный блок, читающий данные с диска, изменяющий их и отправляющий на сервер.</w:t>
      </w:r>
    </w:p>
    <w:p w:rsidR="00000000" w:rsidDel="00000000" w:rsidP="00000000" w:rsidRDefault="00000000" w:rsidRPr="00000000" w14:paraId="00000041">
      <w:pPr>
        <w:spacing w:before="0" w:lineRule="auto"/>
        <w:rPr/>
      </w:pPr>
      <w:r w:rsidDel="00000000" w:rsidR="00000000" w:rsidRPr="00000000">
        <w:rPr>
          <w:rtl w:val="0"/>
        </w:rPr>
        <w:t xml:space="preserve">В разных источниках упоминается несколько типов архитектур. Это связано с тем, что способы организации кода могут сочетаться и представлять в итоге такие модели:</w:t>
      </w:r>
    </w:p>
    <w:p w:rsidR="00000000" w:rsidDel="00000000" w:rsidP="00000000" w:rsidRDefault="00000000" w:rsidRPr="00000000" w14:paraId="00000042">
      <w:pPr>
        <w:numPr>
          <w:ilvl w:val="0"/>
          <w:numId w:val="2"/>
        </w:numPr>
        <w:spacing w:after="0" w:afterAutospacing="0" w:before="0" w:lineRule="auto"/>
        <w:ind w:left="720" w:hanging="360"/>
        <w:rPr>
          <w:u w:val="none"/>
        </w:rPr>
      </w:pPr>
      <w:r w:rsidDel="00000000" w:rsidR="00000000" w:rsidRPr="00000000">
        <w:rPr>
          <w:rtl w:val="0"/>
        </w:rPr>
        <w:t xml:space="preserve">Синхронную однопоточную.</w:t>
      </w:r>
    </w:p>
    <w:p w:rsidR="00000000" w:rsidDel="00000000" w:rsidP="00000000" w:rsidRDefault="00000000" w:rsidRPr="00000000" w14:paraId="00000043">
      <w:pPr>
        <w:numPr>
          <w:ilvl w:val="0"/>
          <w:numId w:val="2"/>
        </w:numPr>
        <w:spacing w:after="0" w:afterAutospacing="0" w:before="0" w:lineRule="auto"/>
        <w:ind w:left="720" w:hanging="360"/>
        <w:rPr>
          <w:u w:val="none"/>
        </w:rPr>
      </w:pPr>
      <w:r w:rsidDel="00000000" w:rsidR="00000000" w:rsidRPr="00000000">
        <w:rPr>
          <w:rtl w:val="0"/>
        </w:rPr>
        <w:t xml:space="preserve">Асинхронную однопоточную.</w:t>
      </w:r>
    </w:p>
    <w:p w:rsidR="00000000" w:rsidDel="00000000" w:rsidP="00000000" w:rsidRDefault="00000000" w:rsidRPr="00000000" w14:paraId="00000044">
      <w:pPr>
        <w:numPr>
          <w:ilvl w:val="0"/>
          <w:numId w:val="2"/>
        </w:numPr>
        <w:spacing w:after="0" w:afterAutospacing="0" w:before="0" w:lineRule="auto"/>
        <w:ind w:left="720" w:hanging="360"/>
        <w:rPr>
          <w:u w:val="none"/>
        </w:rPr>
      </w:pPr>
      <w:r w:rsidDel="00000000" w:rsidR="00000000" w:rsidRPr="00000000">
        <w:rPr>
          <w:rtl w:val="0"/>
        </w:rPr>
        <w:t xml:space="preserve">Синхронную многопоточную.</w:t>
      </w:r>
    </w:p>
    <w:p w:rsidR="00000000" w:rsidDel="00000000" w:rsidP="00000000" w:rsidRDefault="00000000" w:rsidRPr="00000000" w14:paraId="00000045">
      <w:pPr>
        <w:numPr>
          <w:ilvl w:val="0"/>
          <w:numId w:val="2"/>
        </w:numPr>
        <w:spacing w:before="0" w:lineRule="auto"/>
        <w:ind w:left="720" w:hanging="360"/>
        <w:rPr>
          <w:u w:val="none"/>
        </w:rPr>
      </w:pPr>
      <w:r w:rsidDel="00000000" w:rsidR="00000000" w:rsidRPr="00000000">
        <w:rPr>
          <w:rtl w:val="0"/>
        </w:rPr>
        <w:t xml:space="preserve">Асинхронную многопоточную.</w:t>
      </w:r>
    </w:p>
    <w:p w:rsidR="00000000" w:rsidDel="00000000" w:rsidP="00000000" w:rsidRDefault="00000000" w:rsidRPr="00000000" w14:paraId="00000046">
      <w:pPr>
        <w:spacing w:before="0" w:lineRule="auto"/>
        <w:rPr/>
      </w:pPr>
      <w:r w:rsidDel="00000000" w:rsidR="00000000" w:rsidRPr="00000000">
        <w:rPr>
          <w:rtl w:val="0"/>
        </w:rPr>
        <w:t xml:space="preserve">При этом </w:t>
      </w:r>
      <w:r w:rsidDel="00000000" w:rsidR="00000000" w:rsidRPr="00000000">
        <w:rPr>
          <w:b w:val="1"/>
          <w:rtl w:val="0"/>
        </w:rPr>
        <w:t xml:space="preserve">к архитектурам конкурирующего кода</w:t>
      </w:r>
      <w:r w:rsidDel="00000000" w:rsidR="00000000" w:rsidRPr="00000000">
        <w:rPr>
          <w:rtl w:val="0"/>
        </w:rPr>
        <w:t xml:space="preserve"> можно отнести следующие:</w:t>
      </w:r>
    </w:p>
    <w:p w:rsidR="00000000" w:rsidDel="00000000" w:rsidP="00000000" w:rsidRDefault="00000000" w:rsidRPr="00000000" w14:paraId="00000047">
      <w:pPr>
        <w:numPr>
          <w:ilvl w:val="0"/>
          <w:numId w:val="10"/>
        </w:numPr>
        <w:spacing w:after="0" w:afterAutospacing="0" w:before="0" w:lineRule="auto"/>
        <w:ind w:left="720" w:hanging="360"/>
        <w:rPr>
          <w:u w:val="none"/>
        </w:rPr>
      </w:pPr>
      <w:r w:rsidDel="00000000" w:rsidR="00000000" w:rsidRPr="00000000">
        <w:rPr>
          <w:b w:val="1"/>
          <w:rtl w:val="0"/>
        </w:rPr>
        <w:t xml:space="preserve">Многопоточную модель</w:t>
      </w:r>
      <w:r w:rsidDel="00000000" w:rsidR="00000000" w:rsidRPr="00000000">
        <w:rPr>
          <w:rtl w:val="0"/>
        </w:rPr>
        <w:t xml:space="preserve"> – когда программа разбивается на потоки, но задачи внутри потока выполняются синхронно.</w:t>
      </w:r>
    </w:p>
    <w:p w:rsidR="00000000" w:rsidDel="00000000" w:rsidP="00000000" w:rsidRDefault="00000000" w:rsidRPr="00000000" w14:paraId="00000048">
      <w:pPr>
        <w:numPr>
          <w:ilvl w:val="0"/>
          <w:numId w:val="10"/>
        </w:numPr>
        <w:spacing w:before="0" w:lineRule="auto"/>
        <w:ind w:left="720" w:hanging="360"/>
        <w:rPr>
          <w:u w:val="none"/>
        </w:rPr>
      </w:pPr>
      <w:r w:rsidDel="00000000" w:rsidR="00000000" w:rsidRPr="00000000">
        <w:rPr>
          <w:b w:val="1"/>
          <w:rtl w:val="0"/>
        </w:rPr>
        <w:t xml:space="preserve">Асинхронную модель</w:t>
      </w:r>
      <w:r w:rsidDel="00000000" w:rsidR="00000000" w:rsidRPr="00000000">
        <w:rPr>
          <w:rtl w:val="0"/>
        </w:rPr>
        <w:t xml:space="preserve"> – когда программа выполняется в одном потоке, но задачи выполняются асинхронно.</w:t>
      </w:r>
    </w:p>
    <w:p w:rsidR="00000000" w:rsidDel="00000000" w:rsidP="00000000" w:rsidRDefault="00000000" w:rsidRPr="00000000" w14:paraId="00000049">
      <w:pPr>
        <w:spacing w:before="0" w:lineRule="auto"/>
        <w:rPr/>
      </w:pPr>
      <w:r w:rsidDel="00000000" w:rsidR="00000000" w:rsidRPr="00000000">
        <w:rPr>
          <w:rtl w:val="0"/>
        </w:rPr>
        <w:t xml:space="preserve">Под конкурирующим кодом подразумевается, что задачи внутри него «соперничают» между собой за право быть выполненными. Именно поэтому мы не рассматриваем модели синхронной и однопоточной архитектуры, так как там нет такой конкуренции.</w:t>
      </w:r>
    </w:p>
    <w:p w:rsidR="00000000" w:rsidDel="00000000" w:rsidP="00000000" w:rsidRDefault="00000000" w:rsidRPr="00000000" w14:paraId="0000004A">
      <w:pPr>
        <w:spacing w:before="0" w:lineRule="auto"/>
        <w:rPr/>
      </w:pPr>
      <w:r w:rsidDel="00000000" w:rsidR="00000000" w:rsidRPr="00000000">
        <w:rPr>
          <w:rtl w:val="0"/>
        </w:rPr>
        <w:t xml:space="preserve">У вас может возникнуть вопрос: почему многопоточная модель тоже называется конкурирующей? С асинхронной все понятно: задача может быть приостановлена, а другая – запущена вместо нее, – то есть, мы видим борьбу, конкуренцию между ними. В многопоточной же модели такой конкуренции вроде бы нет: задачи выполняются одновременно.</w:t>
      </w:r>
    </w:p>
    <w:p w:rsidR="00000000" w:rsidDel="00000000" w:rsidP="00000000" w:rsidRDefault="00000000" w:rsidRPr="00000000" w14:paraId="0000004B">
      <w:pPr>
        <w:spacing w:before="0" w:lineRule="auto"/>
        <w:rPr/>
      </w:pPr>
      <w:r w:rsidDel="00000000" w:rsidR="00000000" w:rsidRPr="00000000">
        <w:rPr>
          <w:rtl w:val="0"/>
        </w:rPr>
        <w:t xml:space="preserve">Но у потоков есть общие ресурсы – например, переменные или файлы, в которые задачи из разных потоков записывают свои значения. Или этим задачам может понадобиться доступ к фотокамере устройства, а получить его одновременно нельзя. Как видите, в многопоточной модели конкуренция между задачами идет не за право выполняться, а за владение уникальными ресурсами.</w:t>
      </w:r>
    </w:p>
    <w:p w:rsidR="00000000" w:rsidDel="00000000" w:rsidP="00000000" w:rsidRDefault="00000000" w:rsidRPr="00000000" w14:paraId="0000004C">
      <w:pPr>
        <w:spacing w:before="0" w:lineRule="auto"/>
        <w:rPr/>
      </w:pPr>
      <w:r w:rsidDel="00000000" w:rsidR="00000000" w:rsidRPr="00000000">
        <w:rPr>
          <w:b w:val="1"/>
          <w:i w:val="1"/>
          <w:rtl w:val="0"/>
        </w:rPr>
        <w:t xml:space="preserve">В iOS-приложениях используется асинхронная многопоточная модель</w:t>
      </w:r>
      <w:r w:rsidDel="00000000" w:rsidR="00000000" w:rsidRPr="00000000">
        <w:rPr>
          <w:rtl w:val="0"/>
        </w:rPr>
        <w:t xml:space="preserve">. Конечно, как писать код, решать вам. Вы можете выполнять код в одном потоке и синхронно. Но, во-первых, многие системные фреймворки (программные платформы) работают как минимум асинхронно, и вам придется с ними взаимодействовать. А во-вторых, если вы не разделите программу на потоки, ваше приложение будет раздражительно медленным, часто будет игнорировать нажатия пользователя, словом – «лагать».</w:t>
      </w:r>
      <w:r w:rsidDel="00000000" w:rsidR="00000000" w:rsidRPr="00000000">
        <w:rPr>
          <w:rtl w:val="0"/>
        </w:rPr>
      </w:r>
    </w:p>
    <w:p w:rsidR="00000000" w:rsidDel="00000000" w:rsidP="00000000" w:rsidRDefault="00000000" w:rsidRPr="00000000" w14:paraId="0000004D">
      <w:pPr>
        <w:pStyle w:val="Heading1"/>
        <w:rPr/>
      </w:pPr>
      <w:bookmarkStart w:colFirst="0" w:colLast="0" w:name="_xjjj33rcrke2" w:id="4"/>
      <w:bookmarkEnd w:id="4"/>
      <w:r w:rsidDel="00000000" w:rsidR="00000000" w:rsidRPr="00000000">
        <w:rPr>
          <w:rtl w:val="0"/>
        </w:rPr>
        <w:t xml:space="preserve">RunLoop</w:t>
      </w:r>
    </w:p>
    <w:p w:rsidR="00000000" w:rsidDel="00000000" w:rsidP="00000000" w:rsidRDefault="00000000" w:rsidRPr="00000000" w14:paraId="0000004E">
      <w:pPr>
        <w:spacing w:before="0" w:lineRule="auto"/>
        <w:rPr/>
      </w:pPr>
      <w:r w:rsidDel="00000000" w:rsidR="00000000" w:rsidRPr="00000000">
        <w:rPr>
          <w:rtl w:val="0"/>
        </w:rPr>
        <w:t xml:space="preserve">Прежде чем мы начнем говорить о том, как работать с потоками и асинхронным кодом, познакомимся с RunLoop – сердцем и двигателем вашей программы. RunLoop заставляет весь ваш код не просто выполняться от начала до завершения, а жить в ожидании команд пользователя или иных событий.</w:t>
      </w:r>
    </w:p>
    <w:p w:rsidR="00000000" w:rsidDel="00000000" w:rsidP="00000000" w:rsidRDefault="00000000" w:rsidRPr="00000000" w14:paraId="0000004F">
      <w:pPr>
        <w:spacing w:before="0" w:lineRule="auto"/>
        <w:rPr/>
      </w:pPr>
      <w:r w:rsidDel="00000000" w:rsidR="00000000" w:rsidRPr="00000000">
        <w:rPr>
          <w:rtl w:val="0"/>
        </w:rPr>
        <w:t xml:space="preserve">RunLoop – часть основной инфраструктуры, связанной с потоками. Это цикл обработки событий, который используются для планирования работы и координации входящих событий. Его цель – держать поток занятым, когда есть работа, и погрузить его в сон, когда ее нет.</w:t>
      </w:r>
    </w:p>
    <w:p w:rsidR="00000000" w:rsidDel="00000000" w:rsidP="00000000" w:rsidRDefault="00000000" w:rsidRPr="00000000" w14:paraId="00000050">
      <w:pPr>
        <w:spacing w:before="0" w:lineRule="auto"/>
        <w:rPr/>
      </w:pPr>
      <w:r w:rsidDel="00000000" w:rsidR="00000000" w:rsidRPr="00000000">
        <w:rPr>
          <w:rtl w:val="0"/>
        </w:rPr>
        <w:t xml:space="preserve">Другими словами, </w:t>
      </w:r>
      <w:r w:rsidDel="00000000" w:rsidR="00000000" w:rsidRPr="00000000">
        <w:rPr>
          <w:b w:val="1"/>
          <w:i w:val="1"/>
          <w:rtl w:val="0"/>
        </w:rPr>
        <w:t xml:space="preserve">RunLoop – это бесконечный цикл, который работает в потоке</w:t>
      </w:r>
      <w:r w:rsidDel="00000000" w:rsidR="00000000" w:rsidRPr="00000000">
        <w:rPr>
          <w:rtl w:val="0"/>
        </w:rPr>
        <w:t xml:space="preserve">. На каждой итерации он проверяет, не появилось ли событие, которое следует выполнить. Если такого события нет, то RunLoop встает на небольшую паузу, а затем проверяет источники событий повторно.</w:t>
      </w:r>
    </w:p>
    <w:p w:rsidR="00000000" w:rsidDel="00000000" w:rsidP="00000000" w:rsidRDefault="00000000" w:rsidRPr="00000000" w14:paraId="00000051">
      <w:pPr>
        <w:spacing w:before="0" w:lineRule="auto"/>
        <w:rPr>
          <w:i w:val="1"/>
        </w:rPr>
      </w:pPr>
      <w:r w:rsidDel="00000000" w:rsidR="00000000" w:rsidRPr="00000000">
        <w:rPr>
          <w:i w:val="1"/>
          <w:rtl w:val="0"/>
        </w:rPr>
        <w:t xml:space="preserve">Вы когда-нибудь думали, что делает запущенное приложение, пока не выполняет никакой работы? Бездействует? Но как же тогда оно узнает, что пора что-то делать, что пользователь нажал на экран, произошло какое-то запланированное событие или пришел ответ от сервера? Ответ прост: оно ждет.</w:t>
      </w:r>
      <w:r w:rsidDel="00000000" w:rsidR="00000000" w:rsidRPr="00000000">
        <w:rPr>
          <w:rtl w:val="0"/>
        </w:rPr>
      </w:r>
    </w:p>
    <w:p w:rsidR="00000000" w:rsidDel="00000000" w:rsidP="00000000" w:rsidRDefault="00000000" w:rsidRPr="00000000" w14:paraId="00000052">
      <w:pPr>
        <w:spacing w:after="160" w:before="160" w:lineRule="auto"/>
        <w:jc w:val="center"/>
        <w:rPr>
          <w:sz w:val="21"/>
          <w:szCs w:val="21"/>
        </w:rPr>
      </w:pPr>
      <w:r w:rsidDel="00000000" w:rsidR="00000000" w:rsidRPr="00000000">
        <w:rPr>
          <w:sz w:val="21"/>
          <w:szCs w:val="21"/>
        </w:rPr>
        <w:drawing>
          <wp:inline distB="114300" distT="114300" distL="114300" distR="114300">
            <wp:extent cx="4610100" cy="2409825"/>
            <wp:effectExtent b="0" l="0" r="0" t="0"/>
            <wp:docPr id="4"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4610100" cy="2409825"/>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before="0" w:lineRule="auto"/>
        <w:rPr/>
      </w:pPr>
      <w:r w:rsidDel="00000000" w:rsidR="00000000" w:rsidRPr="00000000">
        <w:rPr>
          <w:rtl w:val="0"/>
        </w:rPr>
        <w:t xml:space="preserve">RunLoop – это бесконечный цикл, который ждет событий. Откуда они поступают?</w:t>
      </w:r>
    </w:p>
    <w:p w:rsidR="00000000" w:rsidDel="00000000" w:rsidP="00000000" w:rsidRDefault="00000000" w:rsidRPr="00000000" w14:paraId="00000055">
      <w:pPr>
        <w:numPr>
          <w:ilvl w:val="0"/>
          <w:numId w:val="1"/>
        </w:numPr>
        <w:spacing w:after="0" w:afterAutospacing="0" w:before="0" w:lineRule="auto"/>
        <w:ind w:left="720" w:hanging="360"/>
        <w:rPr>
          <w:u w:val="none"/>
        </w:rPr>
      </w:pPr>
      <w:r w:rsidDel="00000000" w:rsidR="00000000" w:rsidRPr="00000000">
        <w:rPr>
          <w:b w:val="1"/>
          <w:rtl w:val="0"/>
        </w:rPr>
        <w:t xml:space="preserve">Порты</w:t>
      </w:r>
      <w:r w:rsidDel="00000000" w:rsidR="00000000" w:rsidRPr="00000000">
        <w:rPr>
          <w:rtl w:val="0"/>
        </w:rPr>
        <w:t xml:space="preserve"> – через этот источник могут поступать данные извне. Нажатия на экран, системные датчики (например, датчик местоположения), данные из интернета, сообщения от других приложений.</w:t>
      </w:r>
    </w:p>
    <w:p w:rsidR="00000000" w:rsidDel="00000000" w:rsidP="00000000" w:rsidRDefault="00000000" w:rsidRPr="00000000" w14:paraId="00000056">
      <w:pPr>
        <w:numPr>
          <w:ilvl w:val="0"/>
          <w:numId w:val="1"/>
        </w:numPr>
        <w:spacing w:after="0" w:afterAutospacing="0" w:before="0" w:lineRule="auto"/>
        <w:ind w:left="720" w:hanging="360"/>
        <w:rPr>
          <w:u w:val="none"/>
        </w:rPr>
      </w:pPr>
      <w:r w:rsidDel="00000000" w:rsidR="00000000" w:rsidRPr="00000000">
        <w:rPr>
          <w:b w:val="1"/>
          <w:rtl w:val="0"/>
        </w:rPr>
        <w:t xml:space="preserve">Произвольные источники</w:t>
      </w:r>
      <w:r w:rsidDel="00000000" w:rsidR="00000000" w:rsidRPr="00000000">
        <w:rPr>
          <w:rtl w:val="0"/>
        </w:rPr>
        <w:t xml:space="preserve"> – созданные программно и исходящие от другого потока.</w:t>
      </w:r>
    </w:p>
    <w:p w:rsidR="00000000" w:rsidDel="00000000" w:rsidP="00000000" w:rsidRDefault="00000000" w:rsidRPr="00000000" w14:paraId="00000057">
      <w:pPr>
        <w:numPr>
          <w:ilvl w:val="0"/>
          <w:numId w:val="1"/>
        </w:numPr>
        <w:spacing w:after="0" w:afterAutospacing="0" w:before="0" w:lineRule="auto"/>
        <w:ind w:left="720" w:hanging="360"/>
        <w:rPr>
          <w:u w:val="none"/>
        </w:rPr>
      </w:pPr>
      <w:r w:rsidDel="00000000" w:rsidR="00000000" w:rsidRPr="00000000">
        <w:rPr>
          <w:b w:val="1"/>
          <w:rtl w:val="0"/>
        </w:rPr>
        <w:t xml:space="preserve">Селекторы</w:t>
      </w:r>
      <w:r w:rsidDel="00000000" w:rsidR="00000000" w:rsidRPr="00000000">
        <w:rPr>
          <w:rtl w:val="0"/>
        </w:rPr>
        <w:t xml:space="preserve"> – вызов Cocoa-селектора из другого потока.</w:t>
      </w:r>
    </w:p>
    <w:p w:rsidR="00000000" w:rsidDel="00000000" w:rsidP="00000000" w:rsidRDefault="00000000" w:rsidRPr="00000000" w14:paraId="00000058">
      <w:pPr>
        <w:numPr>
          <w:ilvl w:val="0"/>
          <w:numId w:val="1"/>
        </w:numPr>
        <w:spacing w:before="0" w:lineRule="auto"/>
        <w:ind w:left="720" w:hanging="360"/>
        <w:rPr>
          <w:u w:val="none"/>
        </w:rPr>
      </w:pPr>
      <w:r w:rsidDel="00000000" w:rsidR="00000000" w:rsidRPr="00000000">
        <w:rPr>
          <w:b w:val="1"/>
          <w:rtl w:val="0"/>
        </w:rPr>
        <w:t xml:space="preserve">Таймеры</w:t>
      </w:r>
      <w:r w:rsidDel="00000000" w:rsidR="00000000" w:rsidRPr="00000000">
        <w:rPr>
          <w:rtl w:val="0"/>
        </w:rPr>
        <w:t xml:space="preserve"> – отложенные события, созданные потоком для самого себя. Если вы зададите 10-секундный таймер, он не будет тикать непрерывно, а просто разместится в источнике, и RunLoop проверит, не пора ли выполнить событие - и в нужный момент сработает. При этом таймер может быть как разовым, так и повторяющимся.</w:t>
      </w:r>
    </w:p>
    <w:p w:rsidR="00000000" w:rsidDel="00000000" w:rsidP="00000000" w:rsidRDefault="00000000" w:rsidRPr="00000000" w14:paraId="00000059">
      <w:pPr>
        <w:rPr/>
      </w:pPr>
      <w:r w:rsidDel="00000000" w:rsidR="00000000" w:rsidRPr="00000000">
        <w:rPr>
          <w:rtl w:val="0"/>
        </w:rPr>
        <w:t xml:space="preserve">В большинстве случаев вам не нужно волноваться по поводу RunLoop и настраивать его. </w:t>
      </w:r>
      <w:r w:rsidDel="00000000" w:rsidR="00000000" w:rsidRPr="00000000">
        <w:rPr>
          <w:rtl w:val="0"/>
        </w:rPr>
        <w:t xml:space="preserve">Например, в главном потоке, который который отвечает за работу пользовательского интерфейса в каждом приложении, уже есть настроенный RunLoop. Многие программисты годами разрабатывают приложения и даже не представляют о его существовании. </w:t>
      </w:r>
    </w:p>
    <w:p w:rsidR="00000000" w:rsidDel="00000000" w:rsidP="00000000" w:rsidRDefault="00000000" w:rsidRPr="00000000" w14:paraId="0000005A">
      <w:pPr>
        <w:rPr/>
      </w:pPr>
      <w:r w:rsidDel="00000000" w:rsidR="00000000" w:rsidRPr="00000000">
        <w:rPr>
          <w:rtl w:val="0"/>
        </w:rPr>
        <w:t xml:space="preserve">Но без понимания принципов работы RunLoop часть логики приложения всегда будет для вас в тумане, так как этот цикл влияет на многие функции приложения: запуск таймеров, обработку интернет-запросов и нажатий. Весь асинхронный код работает на основе RunLoop, и даже освобождение памяти связано с петлей событий. Об этом - подробнее.</w:t>
      </w:r>
    </w:p>
    <w:p w:rsidR="00000000" w:rsidDel="00000000" w:rsidP="00000000" w:rsidRDefault="00000000" w:rsidRPr="00000000" w14:paraId="0000005B">
      <w:pPr>
        <w:pStyle w:val="Heading2"/>
        <w:rPr/>
      </w:pPr>
      <w:bookmarkStart w:colFirst="0" w:colLast="0" w:name="_4hvqem2up8mj" w:id="5"/>
      <w:bookmarkEnd w:id="5"/>
      <w:r w:rsidDel="00000000" w:rsidR="00000000" w:rsidRPr="00000000">
        <w:rPr>
          <w:rtl w:val="0"/>
        </w:rPr>
        <w:t xml:space="preserve">Влияние RunLoop на освобождение памяти</w:t>
      </w:r>
    </w:p>
    <w:p w:rsidR="00000000" w:rsidDel="00000000" w:rsidP="00000000" w:rsidRDefault="00000000" w:rsidRPr="00000000" w14:paraId="0000005C">
      <w:pPr>
        <w:rPr/>
      </w:pPr>
      <w:r w:rsidDel="00000000" w:rsidR="00000000" w:rsidRPr="00000000">
        <w:rPr>
          <w:rtl w:val="0"/>
        </w:rPr>
        <w:t xml:space="preserve">Один из аспектов RunLoop связан с освобождением памяти, занимаемой объектами. Ранее мы с вами говорили, что объект стирается из памяти, как только пропадает последняя ссылка на него. Но в некоторых случаях память освобождается не в момент потери последней ссылки, а в конце витка цикла выполнения, на котором она была утеряна.</w:t>
      </w:r>
    </w:p>
    <w:p w:rsidR="00000000" w:rsidDel="00000000" w:rsidP="00000000" w:rsidRDefault="00000000" w:rsidRPr="00000000" w14:paraId="0000005D">
      <w:pPr>
        <w:rPr/>
      </w:pPr>
      <w:r w:rsidDel="00000000" w:rsidR="00000000" w:rsidRPr="00000000">
        <w:rPr>
          <w:rtl w:val="0"/>
        </w:rPr>
        <w:t xml:space="preserve">В большинстве случаев это происходит почти одновременно. Но иногда между двумя этими событиями проходит очень много времени, и память может переполниться. Приложение “падает”, программист в замешательстве ищет причину ошибки.  </w:t>
      </w:r>
    </w:p>
    <w:p w:rsidR="00000000" w:rsidDel="00000000" w:rsidP="00000000" w:rsidRDefault="00000000" w:rsidRPr="00000000" w14:paraId="0000005E">
      <w:pPr>
        <w:rPr>
          <w:i w:val="1"/>
        </w:rPr>
      </w:pPr>
      <w:r w:rsidDel="00000000" w:rsidR="00000000" w:rsidRPr="00000000">
        <w:rPr>
          <w:b w:val="1"/>
          <w:rtl w:val="0"/>
        </w:rPr>
        <w:t xml:space="preserve">Проведем простой эксперимент.</w:t>
      </w:r>
      <w:r w:rsidDel="00000000" w:rsidR="00000000" w:rsidRPr="00000000">
        <w:rPr>
          <w:rtl w:val="0"/>
        </w:rPr>
        <w:t xml:space="preserve"> </w:t>
      </w:r>
      <w:r w:rsidDel="00000000" w:rsidR="00000000" w:rsidRPr="00000000">
        <w:rPr>
          <w:i w:val="1"/>
          <w:rtl w:val="0"/>
        </w:rPr>
        <w:t xml:space="preserve">Ниже - код с потенциальной ошибкой переполнения памяти. Добавьте его в приложение, запустите и наблюдайте за объемом занимаемой памяти.</w:t>
      </w:r>
    </w:p>
    <w:tbl>
      <w:tblPr>
        <w:tblStyle w:val="Table1"/>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"start test"</w:t>
            </w:r>
            <w:r w:rsidDel="00000000" w:rsidR="00000000" w:rsidRPr="00000000">
              <w:rPr>
                <w:rFonts w:ascii="Consolas" w:cs="Consolas" w:eastAsia="Consolas" w:hAnsi="Consolas"/>
                <w:color w:val="383a42"/>
                <w:sz w:val="20"/>
                <w:szCs w:val="20"/>
                <w:shd w:fill="fafafa" w:val="clear"/>
                <w:rtl w:val="0"/>
              </w:rPr>
              <w:t xml:space="preserve">)</w:t>
              <w:br w:type="textWrapping"/>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index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986801"/>
                <w:sz w:val="20"/>
                <w:szCs w:val="20"/>
                <w:shd w:fill="fafafa" w:val="clear"/>
                <w:rtl w:val="0"/>
              </w:rPr>
              <w:t xml:space="preserve">UInt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c18401"/>
                <w:sz w:val="20"/>
                <w:szCs w:val="20"/>
                <w:shd w:fill="fafafa" w:val="clear"/>
                <w:rtl w:val="0"/>
              </w:rPr>
              <w:t xml:space="preserve">max</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let</w:t>
            </w:r>
            <w:r w:rsidDel="00000000" w:rsidR="00000000" w:rsidRPr="00000000">
              <w:rPr>
                <w:rFonts w:ascii="Consolas" w:cs="Consolas" w:eastAsia="Consolas" w:hAnsi="Consolas"/>
                <w:color w:val="383a42"/>
                <w:sz w:val="20"/>
                <w:szCs w:val="20"/>
                <w:shd w:fill="fafafa" w:val="clear"/>
                <w:rtl w:val="0"/>
              </w:rPr>
              <w:t xml:space="preserve"> string = </w:t>
            </w:r>
            <w:r w:rsidDel="00000000" w:rsidR="00000000" w:rsidRPr="00000000">
              <w:rPr>
                <w:rFonts w:ascii="Consolas" w:cs="Consolas" w:eastAsia="Consolas" w:hAnsi="Consolas"/>
                <w:color w:val="986801"/>
                <w:sz w:val="20"/>
                <w:szCs w:val="20"/>
                <w:shd w:fill="fafafa" w:val="clear"/>
                <w:rtl w:val="0"/>
              </w:rPr>
              <w:t xml:space="preserve">NSString</w:t>
            </w:r>
            <w:r w:rsidDel="00000000" w:rsidR="00000000" w:rsidRPr="00000000">
              <w:rPr>
                <w:rFonts w:ascii="Consolas" w:cs="Consolas" w:eastAsia="Consolas" w:hAnsi="Consolas"/>
                <w:color w:val="383a42"/>
                <w:sz w:val="20"/>
                <w:szCs w:val="20"/>
                <w:shd w:fill="fafafa" w:val="clear"/>
                <w:rtl w:val="0"/>
              </w:rPr>
              <w:t xml:space="preserve">(format: </w:t>
            </w:r>
            <w:r w:rsidDel="00000000" w:rsidR="00000000" w:rsidRPr="00000000">
              <w:rPr>
                <w:rFonts w:ascii="Consolas" w:cs="Consolas" w:eastAsia="Consolas" w:hAnsi="Consolas"/>
                <w:color w:val="50a14f"/>
                <w:sz w:val="20"/>
                <w:szCs w:val="20"/>
                <w:shd w:fill="fafafa" w:val="clear"/>
                <w:rtl w:val="0"/>
              </w:rPr>
              <w:t xml:space="preserve">"test + %d"</w:t>
            </w:r>
            <w:r w:rsidDel="00000000" w:rsidR="00000000" w:rsidRPr="00000000">
              <w:rPr>
                <w:rFonts w:ascii="Consolas" w:cs="Consolas" w:eastAsia="Consolas" w:hAnsi="Consolas"/>
                <w:color w:val="383a42"/>
                <w:sz w:val="20"/>
                <w:szCs w:val="20"/>
                <w:shd w:fill="fafafa" w:val="clear"/>
                <w:rtl w:val="0"/>
              </w:rPr>
              <w:t xml:space="preserve">, index)</w:t>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(string)</w:t>
              <w:br w:type="textWrapping"/>
              <w:t xml:space="preserve">}</w:t>
              <w:br w:type="textWrapping"/>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"end test"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Казалось бы,</w:t>
      </w:r>
      <w:r w:rsidDel="00000000" w:rsidR="00000000" w:rsidRPr="00000000">
        <w:rPr>
          <w:rtl w:val="0"/>
        </w:rPr>
        <w:t xml:space="preserve"> утечек здесь нет - код слишком прост. Создаем в цикле NSString и выводим ее в консоль. В конце каждой итерации цикла NSString должна уничтожаться из памяти, так как исчезает единственная переменная, ссылающаяся на нее. </w:t>
      </w:r>
    </w:p>
    <w:p w:rsidR="00000000" w:rsidDel="00000000" w:rsidP="00000000" w:rsidRDefault="00000000" w:rsidRPr="00000000" w14:paraId="00000062">
      <w:pPr>
        <w:rPr/>
      </w:pPr>
      <w:r w:rsidDel="00000000" w:rsidR="00000000" w:rsidRPr="00000000">
        <w:rPr>
          <w:rtl w:val="0"/>
        </w:rPr>
        <w:t xml:space="preserve">Но проблема в том, что цикл содержит очень много итераций. Пока он выполняется, петля событий не закончит виток и не очистит всю неиспользуемую память.</w:t>
      </w:r>
    </w:p>
    <w:p w:rsidR="00000000" w:rsidDel="00000000" w:rsidP="00000000" w:rsidRDefault="00000000" w:rsidRPr="00000000" w14:paraId="00000063">
      <w:pPr>
        <w:rPr/>
      </w:pPr>
      <w:r w:rsidDel="00000000" w:rsidR="00000000" w:rsidRPr="00000000">
        <w:rPr/>
        <w:drawing>
          <wp:inline distB="114300" distT="114300" distL="114300" distR="114300">
            <wp:extent cx="6119820" cy="2286000"/>
            <wp:effectExtent b="0" l="0" r="0" t="0"/>
            <wp:docPr id="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11982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NSString - это тип строк из Objective-C и подчиняется он законам ARC из Objective-C. Этот закон гласит, что если имя метода не содержит ключевых слов “new”, “init”, “copy”, “mutableCopy”, то объект помещается в специальный контейнер освобождения памяти - </w:t>
      </w:r>
      <w:r w:rsidDel="00000000" w:rsidR="00000000" w:rsidRPr="00000000">
        <w:rPr>
          <w:b w:val="1"/>
          <w:rtl w:val="0"/>
        </w:rPr>
        <w:t xml:space="preserve">autoreleasepool</w:t>
      </w:r>
      <w:r w:rsidDel="00000000" w:rsidR="00000000" w:rsidRPr="00000000">
        <w:rPr>
          <w:rtl w:val="0"/>
        </w:rPr>
        <w:t xml:space="preserve">.</w:t>
      </w:r>
    </w:p>
    <w:p w:rsidR="00000000" w:rsidDel="00000000" w:rsidP="00000000" w:rsidRDefault="00000000" w:rsidRPr="00000000" w14:paraId="00000065">
      <w:pPr>
        <w:rPr/>
      </w:pPr>
      <w:r w:rsidDel="00000000" w:rsidR="00000000" w:rsidRPr="00000000">
        <w:rPr>
          <w:rtl w:val="0"/>
        </w:rPr>
        <w:t xml:space="preserve">Он создает свою область видимости, в конце которой происходит уменьшение счетчика ссылок для помещенных в контейнер объектов</w:t>
      </w:r>
      <w:r w:rsidDel="00000000" w:rsidR="00000000" w:rsidRPr="00000000">
        <w:rPr>
          <w:rtl w:val="0"/>
        </w:rPr>
        <w:t xml:space="preserve">. </w:t>
      </w:r>
      <w:r w:rsidDel="00000000" w:rsidR="00000000" w:rsidRPr="00000000">
        <w:rPr>
          <w:rtl w:val="0"/>
        </w:rPr>
        <w:t xml:space="preserve">По умолчанию в приложении находится autoreleasepool, который очищается в</w:t>
      </w:r>
      <w:r w:rsidDel="00000000" w:rsidR="00000000" w:rsidRPr="00000000">
        <w:rPr>
          <w:rtl w:val="0"/>
        </w:rPr>
        <w:t xml:space="preserve"> конце витка петли событий. Чтобы избежать этой проблемы,</w:t>
      </w:r>
      <w:r w:rsidDel="00000000" w:rsidR="00000000" w:rsidRPr="00000000">
        <w:rPr>
          <w:rtl w:val="0"/>
        </w:rPr>
        <w:t xml:space="preserve"> необходимо</w:t>
      </w:r>
      <w:r w:rsidDel="00000000" w:rsidR="00000000" w:rsidRPr="00000000">
        <w:rPr>
          <w:rtl w:val="0"/>
        </w:rPr>
        <w:t xml:space="preserve"> создать свой autoreleasepool, который будет очищаться на каждой итерации цикла.</w:t>
      </w:r>
    </w:p>
    <w:tbl>
      <w:tblPr>
        <w:tblStyle w:val="Table2"/>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"start test"</w:t>
            </w:r>
            <w:r w:rsidDel="00000000" w:rsidR="00000000" w:rsidRPr="00000000">
              <w:rPr>
                <w:rFonts w:ascii="Consolas" w:cs="Consolas" w:eastAsia="Consolas" w:hAnsi="Consolas"/>
                <w:color w:val="383a42"/>
                <w:sz w:val="20"/>
                <w:szCs w:val="20"/>
                <w:shd w:fill="fafafa" w:val="clear"/>
                <w:rtl w:val="0"/>
              </w:rPr>
              <w:t xml:space="preserve">)</w:t>
              <w:br w:type="textWrapping"/>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index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986801"/>
                <w:sz w:val="20"/>
                <w:szCs w:val="20"/>
                <w:shd w:fill="fafafa" w:val="clear"/>
                <w:rtl w:val="0"/>
              </w:rPr>
              <w:t xml:space="preserve">UInt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c18401"/>
                <w:sz w:val="20"/>
                <w:szCs w:val="20"/>
                <w:shd w:fill="fafafa" w:val="clear"/>
                <w:rtl w:val="0"/>
              </w:rPr>
              <w:t xml:space="preserve">max</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autoreleasepool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let</w:t>
            </w:r>
            <w:r w:rsidDel="00000000" w:rsidR="00000000" w:rsidRPr="00000000">
              <w:rPr>
                <w:rFonts w:ascii="Consolas" w:cs="Consolas" w:eastAsia="Consolas" w:hAnsi="Consolas"/>
                <w:color w:val="383a42"/>
                <w:sz w:val="20"/>
                <w:szCs w:val="20"/>
                <w:shd w:fill="fafafa" w:val="clear"/>
                <w:rtl w:val="0"/>
              </w:rPr>
              <w:t xml:space="preserve"> string = </w:t>
            </w:r>
            <w:r w:rsidDel="00000000" w:rsidR="00000000" w:rsidRPr="00000000">
              <w:rPr>
                <w:rFonts w:ascii="Consolas" w:cs="Consolas" w:eastAsia="Consolas" w:hAnsi="Consolas"/>
                <w:color w:val="986801"/>
                <w:sz w:val="20"/>
                <w:szCs w:val="20"/>
                <w:shd w:fill="fafafa" w:val="clear"/>
                <w:rtl w:val="0"/>
              </w:rPr>
              <w:t xml:space="preserve">NSString</w:t>
            </w:r>
            <w:r w:rsidDel="00000000" w:rsidR="00000000" w:rsidRPr="00000000">
              <w:rPr>
                <w:rFonts w:ascii="Consolas" w:cs="Consolas" w:eastAsia="Consolas" w:hAnsi="Consolas"/>
                <w:color w:val="383a42"/>
                <w:sz w:val="20"/>
                <w:szCs w:val="20"/>
                <w:shd w:fill="fafafa" w:val="clear"/>
                <w:rtl w:val="0"/>
              </w:rPr>
              <w:t xml:space="preserve">(format: </w:t>
            </w:r>
            <w:r w:rsidDel="00000000" w:rsidR="00000000" w:rsidRPr="00000000">
              <w:rPr>
                <w:rFonts w:ascii="Consolas" w:cs="Consolas" w:eastAsia="Consolas" w:hAnsi="Consolas"/>
                <w:color w:val="50a14f"/>
                <w:sz w:val="20"/>
                <w:szCs w:val="20"/>
                <w:shd w:fill="fafafa" w:val="clear"/>
                <w:rtl w:val="0"/>
              </w:rPr>
              <w:t xml:space="preserve">"test + %d"</w:t>
            </w:r>
            <w:r w:rsidDel="00000000" w:rsidR="00000000" w:rsidRPr="00000000">
              <w:rPr>
                <w:rFonts w:ascii="Consolas" w:cs="Consolas" w:eastAsia="Consolas" w:hAnsi="Consolas"/>
                <w:color w:val="383a42"/>
                <w:sz w:val="20"/>
                <w:szCs w:val="20"/>
                <w:shd w:fill="fafafa" w:val="clear"/>
                <w:rtl w:val="0"/>
              </w:rPr>
              <w:t xml:space="preserve">, index)</w:t>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(string)</w:t>
              <w:br w:type="textWrapping"/>
              <w:t xml:space="preserve">    }</w:t>
              <w:br w:type="textWrapping"/>
              <w:t xml:space="preserve">}</w:t>
              <w:br w:type="textWrapping"/>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"end test"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67">
      <w:pPr>
        <w:pStyle w:val="Heading2"/>
        <w:rPr/>
      </w:pPr>
      <w:bookmarkStart w:colFirst="0" w:colLast="0" w:name="_i17akzm73ehk" w:id="6"/>
      <w:bookmarkEnd w:id="6"/>
      <w:r w:rsidDel="00000000" w:rsidR="00000000" w:rsidRPr="00000000">
        <w:rPr>
          <w:rtl w:val="0"/>
        </w:rPr>
        <w:t xml:space="preserve">Влияние RunLoop на асинхронные задачи</w:t>
      </w:r>
    </w:p>
    <w:p w:rsidR="00000000" w:rsidDel="00000000" w:rsidP="00000000" w:rsidRDefault="00000000" w:rsidRPr="00000000" w14:paraId="00000068">
      <w:pPr>
        <w:rPr/>
      </w:pPr>
      <w:r w:rsidDel="00000000" w:rsidR="00000000" w:rsidRPr="00000000">
        <w:rPr>
          <w:rtl w:val="0"/>
        </w:rPr>
        <w:t xml:space="preserve">Мы уже знаем, что асинхронные задачи можно поставить на паузу в процессе выполнения, а позже возобновить. Но кто решает, в какой момент поставить задачу на паузу, а когда запустить снова? </w:t>
      </w:r>
    </w:p>
    <w:p w:rsidR="00000000" w:rsidDel="00000000" w:rsidP="00000000" w:rsidRDefault="00000000" w:rsidRPr="00000000" w14:paraId="00000069">
      <w:pPr>
        <w:spacing w:after="200" w:before="0" w:lineRule="auto"/>
        <w:rPr/>
      </w:pPr>
      <w:r w:rsidDel="00000000" w:rsidR="00000000" w:rsidRPr="00000000">
        <w:rPr>
          <w:rtl w:val="0"/>
        </w:rPr>
        <w:t xml:space="preserve">Это делает сама задача, но приостановить свою работу она может только в определенные моменты. Асинхронные задачи состоят из двух частей: той, которая начинает выполнение задачи, </w:t>
      </w:r>
      <w:r w:rsidDel="00000000" w:rsidR="00000000" w:rsidRPr="00000000">
        <w:rPr>
          <w:rtl w:val="0"/>
        </w:rPr>
        <w:t xml:space="preserve">и</w:t>
      </w:r>
      <w:r w:rsidDel="00000000" w:rsidR="00000000" w:rsidRPr="00000000">
        <w:rPr>
          <w:rtl w:val="0"/>
        </w:rPr>
        <w:t xml:space="preserve"> </w:t>
      </w:r>
      <w:r w:rsidDel="00000000" w:rsidR="00000000" w:rsidRPr="00000000">
        <w:rPr>
          <w:rtl w:val="0"/>
        </w:rPr>
        <w:t xml:space="preserve">последующей,</w:t>
      </w:r>
      <w:r w:rsidDel="00000000" w:rsidR="00000000" w:rsidRPr="00000000">
        <w:rPr>
          <w:rtl w:val="0"/>
        </w:rPr>
        <w:t xml:space="preserve"> которая выполняется асинхронно по наступлении какого-либо события. При этом вторая добавляется в источник для RunLoop и проверяется на каждом витке. Если событие, при котором она должна быть выполнена, наступило, то задача выполняется дальше.</w:t>
      </w:r>
    </w:p>
    <w:p w:rsidR="00000000" w:rsidDel="00000000" w:rsidP="00000000" w:rsidRDefault="00000000" w:rsidRPr="00000000" w14:paraId="0000006A">
      <w:pPr>
        <w:spacing w:after="200" w:before="0" w:lineRule="auto"/>
        <w:rPr/>
      </w:pPr>
      <w:r w:rsidDel="00000000" w:rsidR="00000000" w:rsidRPr="00000000">
        <w:rPr>
          <w:rtl w:val="0"/>
        </w:rPr>
        <w:t xml:space="preserve">Самый простой пример асинхронной задачи - это таймер.</w:t>
      </w:r>
    </w:p>
    <w:tbl>
      <w:tblPr>
        <w:tblStyle w:val="Table3"/>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Rule="auto"/>
              <w:jc w:val="left"/>
              <w:rPr>
                <w:rFonts w:ascii="Consolas" w:cs="Consolas" w:eastAsia="Consolas" w:hAnsi="Consolas"/>
                <w:color w:val="000000"/>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986801"/>
                <w:sz w:val="20"/>
                <w:szCs w:val="20"/>
                <w:shd w:fill="fafafa" w:val="clear"/>
                <w:rtl w:val="0"/>
              </w:rPr>
              <w:t xml:space="preserve">Timer</w:t>
            </w:r>
            <w:r w:rsidDel="00000000" w:rsidR="00000000" w:rsidRPr="00000000">
              <w:rPr>
                <w:rFonts w:ascii="Consolas" w:cs="Consolas" w:eastAsia="Consolas" w:hAnsi="Consolas"/>
                <w:color w:val="383a42"/>
                <w:sz w:val="20"/>
                <w:szCs w:val="20"/>
                <w:shd w:fill="fafafa" w:val="clear"/>
                <w:rtl w:val="0"/>
              </w:rPr>
              <w:t xml:space="preserve">.scheduledTimer(withTimeInterval: </w:t>
            </w:r>
            <w:r w:rsidDel="00000000" w:rsidR="00000000" w:rsidRPr="00000000">
              <w:rPr>
                <w:rFonts w:ascii="Consolas" w:cs="Consolas" w:eastAsia="Consolas" w:hAnsi="Consolas"/>
                <w:color w:val="986801"/>
                <w:sz w:val="20"/>
                <w:szCs w:val="20"/>
                <w:shd w:fill="fafafa" w:val="clear"/>
                <w:rtl w:val="0"/>
              </w:rPr>
              <w:t xml:space="preserve">0.25</w:t>
            </w:r>
            <w:r w:rsidDel="00000000" w:rsidR="00000000" w:rsidRPr="00000000">
              <w:rPr>
                <w:rFonts w:ascii="Consolas" w:cs="Consolas" w:eastAsia="Consolas" w:hAnsi="Consolas"/>
                <w:color w:val="383a42"/>
                <w:sz w:val="20"/>
                <w:szCs w:val="20"/>
                <w:shd w:fill="fafafa" w:val="clear"/>
                <w:rtl w:val="0"/>
              </w:rPr>
              <w:t xml:space="preserve">, repeats: </w:t>
            </w:r>
            <w:r w:rsidDel="00000000" w:rsidR="00000000" w:rsidRPr="00000000">
              <w:rPr>
                <w:rFonts w:ascii="Consolas" w:cs="Consolas" w:eastAsia="Consolas" w:hAnsi="Consolas"/>
                <w:color w:val="0184bb"/>
                <w:sz w:val="20"/>
                <w:szCs w:val="20"/>
                <w:shd w:fill="fafafa" w:val="clear"/>
                <w:rtl w:val="0"/>
              </w:rPr>
              <w:t xml:space="preserve">true</w:t>
            </w:r>
            <w:r w:rsidDel="00000000" w:rsidR="00000000" w:rsidRPr="00000000">
              <w:rPr>
                <w:rFonts w:ascii="Consolas" w:cs="Consolas" w:eastAsia="Consolas" w:hAnsi="Consolas"/>
                <w:color w:val="383a42"/>
                <w:sz w:val="20"/>
                <w:szCs w:val="20"/>
                <w:shd w:fill="fafafa" w:val="clear"/>
                <w:rtl w:val="0"/>
              </w:rPr>
              <w:t xml:space="preserve">) { timer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"tick"</w:t>
            </w:r>
            <w:r w:rsidDel="00000000" w:rsidR="00000000" w:rsidRPr="00000000">
              <w:rPr>
                <w:rFonts w:ascii="Consolas" w:cs="Consolas" w:eastAsia="Consolas" w:hAnsi="Consolas"/>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6D">
      <w:pPr>
        <w:spacing w:after="0" w:before="200" w:lineRule="auto"/>
        <w:rPr/>
      </w:pPr>
      <w:r w:rsidDel="00000000" w:rsidR="00000000" w:rsidRPr="00000000">
        <w:rPr>
          <w:rtl w:val="0"/>
        </w:rPr>
        <w:t xml:space="preserve">Этот код запускает таймер, который выполняется каждую четверть секунды и выводит в консоль текст “tick”. При этом само создание таймера - это первая часть асинхронной задачи, а блок, переданный методу “scheduledTimer”, - это вторая часть. Задача однопоточная, так как и настройка таймера, и выполнение блока будут проходить на одном и том же потоке. Вместе с тем, задача асинхронная, так как блок будет вызван не сразу, а по истечении некоторого времени, и в этот перерыв поток может выполнять другую работу. </w:t>
      </w:r>
    </w:p>
    <w:p w:rsidR="00000000" w:rsidDel="00000000" w:rsidP="00000000" w:rsidRDefault="00000000" w:rsidRPr="00000000" w14:paraId="0000006E">
      <w:pPr>
        <w:rPr/>
      </w:pPr>
      <w:r w:rsidDel="00000000" w:rsidR="00000000" w:rsidRPr="00000000">
        <w:rPr>
          <w:rtl w:val="0"/>
        </w:rPr>
        <w:t xml:space="preserve">И здесь мы подходим к связи асинхронных задач и RunLoop. Блок таймера будет вызываться каждую четверть секунды, и на каждом витке это условие проверяет RunLoop. Но если поток будет занят выполнением другой длительной задачи и виток не успеет завершиться за 0,25 секунды, чтобы проверить таймер, то блок будет вызван с опозданием.</w:t>
      </w:r>
    </w:p>
    <w:p w:rsidR="00000000" w:rsidDel="00000000" w:rsidP="00000000" w:rsidRDefault="00000000" w:rsidRPr="00000000" w14:paraId="0000006F">
      <w:pPr>
        <w:rPr/>
      </w:pPr>
      <w:r w:rsidDel="00000000" w:rsidR="00000000" w:rsidRPr="00000000">
        <w:rPr>
          <w:rtl w:val="0"/>
        </w:rPr>
        <w:t xml:space="preserve">Изменим пример, чтобы в блоке выводилось текущее время.</w:t>
      </w:r>
    </w:p>
    <w:tbl>
      <w:tblPr>
        <w:tblStyle w:val="Table4"/>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986801"/>
                <w:sz w:val="20"/>
                <w:szCs w:val="20"/>
                <w:shd w:fill="fafafa" w:val="clear"/>
                <w:rtl w:val="0"/>
              </w:rPr>
              <w:t xml:space="preserve">Timer</w:t>
            </w:r>
            <w:r w:rsidDel="00000000" w:rsidR="00000000" w:rsidRPr="00000000">
              <w:rPr>
                <w:rFonts w:ascii="Consolas" w:cs="Consolas" w:eastAsia="Consolas" w:hAnsi="Consolas"/>
                <w:color w:val="383a42"/>
                <w:sz w:val="20"/>
                <w:szCs w:val="20"/>
                <w:shd w:fill="fafafa" w:val="clear"/>
                <w:rtl w:val="0"/>
              </w:rPr>
              <w:t xml:space="preserve">.scheduledTimer(withTimeInterval: </w:t>
            </w:r>
            <w:r w:rsidDel="00000000" w:rsidR="00000000" w:rsidRPr="00000000">
              <w:rPr>
                <w:rFonts w:ascii="Consolas" w:cs="Consolas" w:eastAsia="Consolas" w:hAnsi="Consolas"/>
                <w:color w:val="986801"/>
                <w:sz w:val="20"/>
                <w:szCs w:val="20"/>
                <w:shd w:fill="fafafa" w:val="clear"/>
                <w:rtl w:val="0"/>
              </w:rPr>
              <w:t xml:space="preserve">0.25</w:t>
            </w:r>
            <w:r w:rsidDel="00000000" w:rsidR="00000000" w:rsidRPr="00000000">
              <w:rPr>
                <w:rFonts w:ascii="Consolas" w:cs="Consolas" w:eastAsia="Consolas" w:hAnsi="Consolas"/>
                <w:color w:val="383a42"/>
                <w:sz w:val="20"/>
                <w:szCs w:val="20"/>
                <w:shd w:fill="fafafa" w:val="clear"/>
                <w:rtl w:val="0"/>
              </w:rPr>
              <w:t xml:space="preserve">, repeats: </w:t>
            </w:r>
            <w:r w:rsidDel="00000000" w:rsidR="00000000" w:rsidRPr="00000000">
              <w:rPr>
                <w:rFonts w:ascii="Consolas" w:cs="Consolas" w:eastAsia="Consolas" w:hAnsi="Consolas"/>
                <w:color w:val="0184bb"/>
                <w:sz w:val="20"/>
                <w:szCs w:val="20"/>
                <w:shd w:fill="fafafa" w:val="clear"/>
                <w:rtl w:val="0"/>
              </w:rPr>
              <w:t xml:space="preserve">true</w:t>
            </w:r>
            <w:r w:rsidDel="00000000" w:rsidR="00000000" w:rsidRPr="00000000">
              <w:rPr>
                <w:rFonts w:ascii="Consolas" w:cs="Consolas" w:eastAsia="Consolas" w:hAnsi="Consolas"/>
                <w:color w:val="383a42"/>
                <w:sz w:val="20"/>
                <w:szCs w:val="20"/>
                <w:shd w:fill="fafafa" w:val="clear"/>
                <w:rtl w:val="0"/>
              </w:rPr>
              <w:t xml:space="preserve">) { timer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986801"/>
                <w:sz w:val="20"/>
                <w:szCs w:val="20"/>
                <w:shd w:fill="fafafa" w:val="clear"/>
                <w:rtl w:val="0"/>
              </w:rPr>
              <w:t xml:space="preserve">Date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71">
      <w:pPr>
        <w:spacing w:after="0" w:before="200" w:lineRule="auto"/>
        <w:rPr/>
      </w:pPr>
      <w:r w:rsidDel="00000000" w:rsidR="00000000" w:rsidRPr="00000000">
        <w:rPr>
          <w:rtl w:val="0"/>
        </w:rPr>
        <w:t xml:space="preserve">И посмотрим, что происходит в консоли:</w:t>
      </w:r>
    </w:p>
    <w:tbl>
      <w:tblPr>
        <w:tblStyle w:val="Table5"/>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Rule="auto"/>
              <w:jc w:val="left"/>
              <w:rPr>
                <w:rFonts w:ascii="Consolas" w:cs="Consolas" w:eastAsia="Consolas" w:hAnsi="Consolas"/>
                <w:b w:val="1"/>
                <w:color w:val="000000"/>
                <w:sz w:val="20"/>
                <w:szCs w:val="20"/>
              </w:rPr>
            </w:pPr>
            <w:r w:rsidDel="00000000" w:rsidR="00000000" w:rsidRPr="00000000">
              <w:rPr>
                <w:rFonts w:ascii="Consolas" w:cs="Consolas" w:eastAsia="Consolas" w:hAnsi="Consolas"/>
                <w:b w:val="1"/>
                <w:color w:val="006666"/>
                <w:sz w:val="20"/>
                <w:szCs w:val="20"/>
                <w:rtl w:val="0"/>
              </w:rPr>
              <w:t xml:space="preserve">2017</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09</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26</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006666"/>
                <w:sz w:val="20"/>
                <w:szCs w:val="20"/>
                <w:rtl w:val="0"/>
              </w:rPr>
              <w:t xml:space="preserve">05</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13</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16</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0000</w:t>
            </w:r>
            <w:r w:rsidDel="00000000" w:rsidR="00000000" w:rsidRPr="00000000">
              <w:rPr>
                <w:rtl w:val="0"/>
              </w:rPr>
            </w:r>
          </w:p>
          <w:p w:rsidR="00000000" w:rsidDel="00000000" w:rsidP="00000000" w:rsidRDefault="00000000" w:rsidRPr="00000000" w14:paraId="00000073">
            <w:pPr>
              <w:widowControl w:val="0"/>
              <w:spacing w:after="0" w:before="0" w:lineRule="auto"/>
              <w:jc w:val="left"/>
              <w:rPr>
                <w:rFonts w:ascii="Consolas" w:cs="Consolas" w:eastAsia="Consolas" w:hAnsi="Consolas"/>
                <w:b w:val="1"/>
                <w:color w:val="000000"/>
                <w:sz w:val="20"/>
                <w:szCs w:val="20"/>
              </w:rPr>
            </w:pPr>
            <w:r w:rsidDel="00000000" w:rsidR="00000000" w:rsidRPr="00000000">
              <w:rPr>
                <w:rFonts w:ascii="Consolas" w:cs="Consolas" w:eastAsia="Consolas" w:hAnsi="Consolas"/>
                <w:b w:val="1"/>
                <w:color w:val="006666"/>
                <w:sz w:val="20"/>
                <w:szCs w:val="20"/>
                <w:rtl w:val="0"/>
              </w:rPr>
              <w:t xml:space="preserve">2017</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09</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26</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006666"/>
                <w:sz w:val="20"/>
                <w:szCs w:val="20"/>
                <w:rtl w:val="0"/>
              </w:rPr>
              <w:t xml:space="preserve">05</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13</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16</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0000</w:t>
            </w:r>
            <w:r w:rsidDel="00000000" w:rsidR="00000000" w:rsidRPr="00000000">
              <w:rPr>
                <w:rtl w:val="0"/>
              </w:rPr>
            </w:r>
          </w:p>
          <w:p w:rsidR="00000000" w:rsidDel="00000000" w:rsidP="00000000" w:rsidRDefault="00000000" w:rsidRPr="00000000" w14:paraId="00000074">
            <w:pPr>
              <w:widowControl w:val="0"/>
              <w:spacing w:after="0" w:before="0" w:lineRule="auto"/>
              <w:jc w:val="left"/>
              <w:rPr>
                <w:rFonts w:ascii="Consolas" w:cs="Consolas" w:eastAsia="Consolas" w:hAnsi="Consolas"/>
                <w:b w:val="1"/>
                <w:color w:val="000000"/>
                <w:sz w:val="20"/>
                <w:szCs w:val="20"/>
              </w:rPr>
            </w:pPr>
            <w:r w:rsidDel="00000000" w:rsidR="00000000" w:rsidRPr="00000000">
              <w:rPr>
                <w:rFonts w:ascii="Consolas" w:cs="Consolas" w:eastAsia="Consolas" w:hAnsi="Consolas"/>
                <w:b w:val="1"/>
                <w:color w:val="006666"/>
                <w:sz w:val="20"/>
                <w:szCs w:val="20"/>
                <w:rtl w:val="0"/>
              </w:rPr>
              <w:t xml:space="preserve">2017</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09</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26</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006666"/>
                <w:sz w:val="20"/>
                <w:szCs w:val="20"/>
                <w:rtl w:val="0"/>
              </w:rPr>
              <w:t xml:space="preserve">05</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13</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16</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0000</w:t>
            </w:r>
            <w:r w:rsidDel="00000000" w:rsidR="00000000" w:rsidRPr="00000000">
              <w:rPr>
                <w:rtl w:val="0"/>
              </w:rPr>
            </w:r>
          </w:p>
          <w:p w:rsidR="00000000" w:rsidDel="00000000" w:rsidP="00000000" w:rsidRDefault="00000000" w:rsidRPr="00000000" w14:paraId="00000075">
            <w:pPr>
              <w:widowControl w:val="0"/>
              <w:spacing w:after="0" w:before="0" w:lineRule="auto"/>
              <w:jc w:val="left"/>
              <w:rPr>
                <w:rFonts w:ascii="Consolas" w:cs="Consolas" w:eastAsia="Consolas" w:hAnsi="Consolas"/>
                <w:b w:val="1"/>
                <w:color w:val="000000"/>
                <w:sz w:val="20"/>
                <w:szCs w:val="20"/>
              </w:rPr>
            </w:pPr>
            <w:r w:rsidDel="00000000" w:rsidR="00000000" w:rsidRPr="00000000">
              <w:rPr>
                <w:rFonts w:ascii="Consolas" w:cs="Consolas" w:eastAsia="Consolas" w:hAnsi="Consolas"/>
                <w:b w:val="1"/>
                <w:color w:val="006666"/>
                <w:sz w:val="20"/>
                <w:szCs w:val="20"/>
                <w:rtl w:val="0"/>
              </w:rPr>
              <w:t xml:space="preserve">2017</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09</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26</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006666"/>
                <w:sz w:val="20"/>
                <w:szCs w:val="20"/>
                <w:rtl w:val="0"/>
              </w:rPr>
              <w:t xml:space="preserve">05</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13</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16</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0000</w:t>
            </w:r>
            <w:r w:rsidDel="00000000" w:rsidR="00000000" w:rsidRPr="00000000">
              <w:rPr>
                <w:rtl w:val="0"/>
              </w:rPr>
            </w:r>
          </w:p>
          <w:p w:rsidR="00000000" w:rsidDel="00000000" w:rsidP="00000000" w:rsidRDefault="00000000" w:rsidRPr="00000000" w14:paraId="00000076">
            <w:pPr>
              <w:widowControl w:val="0"/>
              <w:spacing w:after="0" w:before="0" w:lineRule="auto"/>
              <w:jc w:val="left"/>
              <w:rPr>
                <w:rFonts w:ascii="Consolas" w:cs="Consolas" w:eastAsia="Consolas" w:hAnsi="Consolas"/>
                <w:b w:val="1"/>
                <w:color w:val="000000"/>
                <w:sz w:val="20"/>
                <w:szCs w:val="20"/>
              </w:rPr>
            </w:pPr>
            <w:r w:rsidDel="00000000" w:rsidR="00000000" w:rsidRPr="00000000">
              <w:rPr>
                <w:rFonts w:ascii="Consolas" w:cs="Consolas" w:eastAsia="Consolas" w:hAnsi="Consolas"/>
                <w:b w:val="1"/>
                <w:color w:val="006666"/>
                <w:sz w:val="20"/>
                <w:szCs w:val="20"/>
                <w:rtl w:val="0"/>
              </w:rPr>
              <w:t xml:space="preserve">2017</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09</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26</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006666"/>
                <w:sz w:val="20"/>
                <w:szCs w:val="20"/>
                <w:rtl w:val="0"/>
              </w:rPr>
              <w:t xml:space="preserve">05</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13</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17</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0000</w:t>
            </w:r>
            <w:r w:rsidDel="00000000" w:rsidR="00000000" w:rsidRPr="00000000">
              <w:rPr>
                <w:rtl w:val="0"/>
              </w:rPr>
            </w:r>
          </w:p>
          <w:p w:rsidR="00000000" w:rsidDel="00000000" w:rsidP="00000000" w:rsidRDefault="00000000" w:rsidRPr="00000000" w14:paraId="00000077">
            <w:pPr>
              <w:widowControl w:val="0"/>
              <w:spacing w:after="0" w:before="0" w:lineRule="auto"/>
              <w:jc w:val="left"/>
              <w:rPr>
                <w:rFonts w:ascii="Consolas" w:cs="Consolas" w:eastAsia="Consolas" w:hAnsi="Consolas"/>
                <w:b w:val="1"/>
                <w:color w:val="000000"/>
                <w:sz w:val="20"/>
                <w:szCs w:val="20"/>
              </w:rPr>
            </w:pPr>
            <w:r w:rsidDel="00000000" w:rsidR="00000000" w:rsidRPr="00000000">
              <w:rPr>
                <w:rFonts w:ascii="Consolas" w:cs="Consolas" w:eastAsia="Consolas" w:hAnsi="Consolas"/>
                <w:b w:val="1"/>
                <w:color w:val="006666"/>
                <w:sz w:val="20"/>
                <w:szCs w:val="20"/>
                <w:rtl w:val="0"/>
              </w:rPr>
              <w:t xml:space="preserve">2017</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09</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26</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006666"/>
                <w:sz w:val="20"/>
                <w:szCs w:val="20"/>
                <w:rtl w:val="0"/>
              </w:rPr>
              <w:t xml:space="preserve">05</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13</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17</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0000</w:t>
            </w:r>
            <w:r w:rsidDel="00000000" w:rsidR="00000000" w:rsidRPr="00000000">
              <w:rPr>
                <w:rtl w:val="0"/>
              </w:rPr>
            </w:r>
          </w:p>
          <w:p w:rsidR="00000000" w:rsidDel="00000000" w:rsidP="00000000" w:rsidRDefault="00000000" w:rsidRPr="00000000" w14:paraId="00000078">
            <w:pPr>
              <w:widowControl w:val="0"/>
              <w:spacing w:after="0" w:before="0" w:lineRule="auto"/>
              <w:jc w:val="left"/>
              <w:rPr>
                <w:rFonts w:ascii="Consolas" w:cs="Consolas" w:eastAsia="Consolas" w:hAnsi="Consolas"/>
                <w:b w:val="1"/>
                <w:color w:val="000000"/>
                <w:sz w:val="20"/>
                <w:szCs w:val="20"/>
              </w:rPr>
            </w:pPr>
            <w:r w:rsidDel="00000000" w:rsidR="00000000" w:rsidRPr="00000000">
              <w:rPr>
                <w:rFonts w:ascii="Consolas" w:cs="Consolas" w:eastAsia="Consolas" w:hAnsi="Consolas"/>
                <w:b w:val="1"/>
                <w:color w:val="006666"/>
                <w:sz w:val="20"/>
                <w:szCs w:val="20"/>
                <w:rtl w:val="0"/>
              </w:rPr>
              <w:t xml:space="preserve">2017</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09</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26</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006666"/>
                <w:sz w:val="20"/>
                <w:szCs w:val="20"/>
                <w:rtl w:val="0"/>
              </w:rPr>
              <w:t xml:space="preserve">05</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13</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17</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0000</w:t>
            </w:r>
            <w:r w:rsidDel="00000000" w:rsidR="00000000" w:rsidRPr="00000000">
              <w:rPr>
                <w:rtl w:val="0"/>
              </w:rPr>
            </w:r>
          </w:p>
          <w:p w:rsidR="00000000" w:rsidDel="00000000" w:rsidP="00000000" w:rsidRDefault="00000000" w:rsidRPr="00000000" w14:paraId="00000079">
            <w:pPr>
              <w:widowControl w:val="0"/>
              <w:spacing w:after="0" w:before="0" w:lineRule="auto"/>
              <w:jc w:val="left"/>
              <w:rPr>
                <w:rFonts w:ascii="Consolas" w:cs="Consolas" w:eastAsia="Consolas" w:hAnsi="Consolas"/>
                <w:b w:val="1"/>
                <w:color w:val="000000"/>
                <w:sz w:val="20"/>
                <w:szCs w:val="20"/>
              </w:rPr>
            </w:pPr>
            <w:r w:rsidDel="00000000" w:rsidR="00000000" w:rsidRPr="00000000">
              <w:rPr>
                <w:rFonts w:ascii="Consolas" w:cs="Consolas" w:eastAsia="Consolas" w:hAnsi="Consolas"/>
                <w:b w:val="1"/>
                <w:color w:val="006666"/>
                <w:sz w:val="20"/>
                <w:szCs w:val="20"/>
                <w:rtl w:val="0"/>
              </w:rPr>
              <w:t xml:space="preserve">2017</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09</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26</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006666"/>
                <w:sz w:val="20"/>
                <w:szCs w:val="20"/>
                <w:rtl w:val="0"/>
              </w:rPr>
              <w:t xml:space="preserve">05</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13</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17</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0000</w:t>
            </w:r>
            <w:r w:rsidDel="00000000" w:rsidR="00000000" w:rsidRPr="00000000">
              <w:rPr>
                <w:rtl w:val="0"/>
              </w:rPr>
            </w:r>
          </w:p>
          <w:p w:rsidR="00000000" w:rsidDel="00000000" w:rsidP="00000000" w:rsidRDefault="00000000" w:rsidRPr="00000000" w14:paraId="0000007A">
            <w:pPr>
              <w:widowControl w:val="0"/>
              <w:spacing w:after="0" w:before="0" w:lineRule="auto"/>
              <w:jc w:val="left"/>
              <w:rPr>
                <w:rFonts w:ascii="Consolas" w:cs="Consolas" w:eastAsia="Consolas" w:hAnsi="Consolas"/>
                <w:b w:val="1"/>
                <w:color w:val="000000"/>
                <w:sz w:val="20"/>
                <w:szCs w:val="20"/>
              </w:rPr>
            </w:pPr>
            <w:r w:rsidDel="00000000" w:rsidR="00000000" w:rsidRPr="00000000">
              <w:rPr>
                <w:rFonts w:ascii="Consolas" w:cs="Consolas" w:eastAsia="Consolas" w:hAnsi="Consolas"/>
                <w:b w:val="1"/>
                <w:color w:val="006666"/>
                <w:sz w:val="20"/>
                <w:szCs w:val="20"/>
                <w:rtl w:val="0"/>
              </w:rPr>
              <w:t xml:space="preserve">2017</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09</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26</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006666"/>
                <w:sz w:val="20"/>
                <w:szCs w:val="20"/>
                <w:rtl w:val="0"/>
              </w:rPr>
              <w:t xml:space="preserve">05</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13</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18</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0000</w:t>
            </w:r>
            <w:r w:rsidDel="00000000" w:rsidR="00000000" w:rsidRPr="00000000">
              <w:rPr>
                <w:rtl w:val="0"/>
              </w:rPr>
            </w:r>
          </w:p>
          <w:p w:rsidR="00000000" w:rsidDel="00000000" w:rsidP="00000000" w:rsidRDefault="00000000" w:rsidRPr="00000000" w14:paraId="0000007B">
            <w:pPr>
              <w:widowControl w:val="0"/>
              <w:spacing w:after="0" w:before="0" w:lineRule="auto"/>
              <w:jc w:val="left"/>
              <w:rPr>
                <w:rFonts w:ascii="Consolas" w:cs="Consolas" w:eastAsia="Consolas" w:hAnsi="Consolas"/>
                <w:b w:val="1"/>
                <w:color w:val="000000"/>
                <w:sz w:val="20"/>
                <w:szCs w:val="20"/>
              </w:rPr>
            </w:pPr>
            <w:r w:rsidDel="00000000" w:rsidR="00000000" w:rsidRPr="00000000">
              <w:rPr>
                <w:rFonts w:ascii="Consolas" w:cs="Consolas" w:eastAsia="Consolas" w:hAnsi="Consolas"/>
                <w:b w:val="1"/>
                <w:color w:val="006666"/>
                <w:sz w:val="20"/>
                <w:szCs w:val="20"/>
                <w:rtl w:val="0"/>
              </w:rPr>
              <w:t xml:space="preserve">2017</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09</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26</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006666"/>
                <w:sz w:val="20"/>
                <w:szCs w:val="20"/>
                <w:rtl w:val="0"/>
              </w:rPr>
              <w:t xml:space="preserve">05</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13</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18</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0000</w:t>
            </w:r>
            <w:r w:rsidDel="00000000" w:rsidR="00000000" w:rsidRPr="00000000">
              <w:rPr>
                <w:rtl w:val="0"/>
              </w:rPr>
            </w:r>
          </w:p>
          <w:p w:rsidR="00000000" w:rsidDel="00000000" w:rsidP="00000000" w:rsidRDefault="00000000" w:rsidRPr="00000000" w14:paraId="0000007C">
            <w:pPr>
              <w:widowControl w:val="0"/>
              <w:spacing w:after="0" w:before="0" w:lineRule="auto"/>
              <w:jc w:val="left"/>
              <w:rPr>
                <w:rFonts w:ascii="Consolas" w:cs="Consolas" w:eastAsia="Consolas" w:hAnsi="Consolas"/>
                <w:b w:val="1"/>
                <w:color w:val="000000"/>
                <w:sz w:val="20"/>
                <w:szCs w:val="20"/>
              </w:rPr>
            </w:pPr>
            <w:r w:rsidDel="00000000" w:rsidR="00000000" w:rsidRPr="00000000">
              <w:rPr>
                <w:rFonts w:ascii="Consolas" w:cs="Consolas" w:eastAsia="Consolas" w:hAnsi="Consolas"/>
                <w:b w:val="1"/>
                <w:color w:val="006666"/>
                <w:sz w:val="20"/>
                <w:szCs w:val="20"/>
                <w:rtl w:val="0"/>
              </w:rPr>
              <w:t xml:space="preserve">2017</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09</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26</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006666"/>
                <w:sz w:val="20"/>
                <w:szCs w:val="20"/>
                <w:rtl w:val="0"/>
              </w:rPr>
              <w:t xml:space="preserve">05</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13</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18</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0000</w:t>
            </w:r>
            <w:r w:rsidDel="00000000" w:rsidR="00000000" w:rsidRPr="00000000">
              <w:rPr>
                <w:rtl w:val="0"/>
              </w:rPr>
            </w:r>
          </w:p>
          <w:p w:rsidR="00000000" w:rsidDel="00000000" w:rsidP="00000000" w:rsidRDefault="00000000" w:rsidRPr="00000000" w14:paraId="0000007D">
            <w:pPr>
              <w:widowControl w:val="0"/>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b w:val="1"/>
                <w:color w:val="006666"/>
                <w:sz w:val="20"/>
                <w:szCs w:val="20"/>
                <w:rtl w:val="0"/>
              </w:rPr>
              <w:t xml:space="preserve">2017</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09</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26</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006666"/>
                <w:sz w:val="20"/>
                <w:szCs w:val="20"/>
                <w:rtl w:val="0"/>
              </w:rPr>
              <w:t xml:space="preserve">05</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13</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18</w:t>
            </w:r>
            <w:r w:rsidDel="00000000" w:rsidR="00000000" w:rsidRPr="00000000">
              <w:rPr>
                <w:rFonts w:ascii="Consolas" w:cs="Consolas" w:eastAsia="Consolas" w:hAnsi="Consolas"/>
                <w:b w:val="1"/>
                <w:color w:val="000000"/>
                <w:sz w:val="20"/>
                <w:szCs w:val="20"/>
                <w:rtl w:val="0"/>
              </w:rPr>
              <w:t xml:space="preserve"> </w:t>
            </w:r>
            <w:r w:rsidDel="00000000" w:rsidR="00000000" w:rsidRPr="00000000">
              <w:rPr>
                <w:rFonts w:ascii="Consolas" w:cs="Consolas" w:eastAsia="Consolas" w:hAnsi="Consolas"/>
                <w:b w:val="1"/>
                <w:color w:val="666600"/>
                <w:sz w:val="20"/>
                <w:szCs w:val="20"/>
                <w:rtl w:val="0"/>
              </w:rPr>
              <w:t xml:space="preserve">+</w:t>
            </w:r>
            <w:r w:rsidDel="00000000" w:rsidR="00000000" w:rsidRPr="00000000">
              <w:rPr>
                <w:rFonts w:ascii="Consolas" w:cs="Consolas" w:eastAsia="Consolas" w:hAnsi="Consolas"/>
                <w:b w:val="1"/>
                <w:color w:val="006666"/>
                <w:sz w:val="20"/>
                <w:szCs w:val="20"/>
                <w:rtl w:val="0"/>
              </w:rPr>
              <w:t xml:space="preserve">0000</w:t>
            </w:r>
            <w:r w:rsidDel="00000000" w:rsidR="00000000" w:rsidRPr="00000000">
              <w:rPr>
                <w:rtl w:val="0"/>
              </w:rPr>
            </w:r>
          </w:p>
        </w:tc>
      </w:tr>
    </w:tbl>
    <w:p w:rsidR="00000000" w:rsidDel="00000000" w:rsidP="00000000" w:rsidRDefault="00000000" w:rsidRPr="00000000" w14:paraId="0000007E">
      <w:pPr>
        <w:spacing w:after="0" w:before="200" w:lineRule="auto"/>
        <w:rPr/>
      </w:pPr>
      <w:r w:rsidDel="00000000" w:rsidR="00000000" w:rsidRPr="00000000">
        <w:rPr>
          <w:rtl w:val="0"/>
        </w:rPr>
        <w:t xml:space="preserve">Здесь за одну секунду было 4 срабатывания таймера - как мы и ожидали. Добавим в текущий поток еще одну асинхронную задачу, которая будет выполняться раз в секунду и занимать поток ожиданием.</w:t>
      </w:r>
    </w:p>
    <w:tbl>
      <w:tblPr>
        <w:tblStyle w:val="Table6"/>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986801"/>
                <w:sz w:val="20"/>
                <w:szCs w:val="20"/>
                <w:shd w:fill="fafafa" w:val="clear"/>
                <w:rtl w:val="0"/>
              </w:rPr>
              <w:t xml:space="preserve">Timer</w:t>
            </w:r>
            <w:r w:rsidDel="00000000" w:rsidR="00000000" w:rsidRPr="00000000">
              <w:rPr>
                <w:rFonts w:ascii="Consolas" w:cs="Consolas" w:eastAsia="Consolas" w:hAnsi="Consolas"/>
                <w:color w:val="383a42"/>
                <w:sz w:val="20"/>
                <w:szCs w:val="20"/>
                <w:shd w:fill="fafafa" w:val="clear"/>
                <w:rtl w:val="0"/>
              </w:rPr>
              <w:t xml:space="preserve">.scheduledTimer(withTimeInterval: </w:t>
            </w:r>
            <w:r w:rsidDel="00000000" w:rsidR="00000000" w:rsidRPr="00000000">
              <w:rPr>
                <w:rFonts w:ascii="Consolas" w:cs="Consolas" w:eastAsia="Consolas" w:hAnsi="Consolas"/>
                <w:color w:val="986801"/>
                <w:sz w:val="20"/>
                <w:szCs w:val="20"/>
                <w:shd w:fill="fafafa" w:val="clear"/>
                <w:rtl w:val="0"/>
              </w:rPr>
              <w:t xml:space="preserve">0.25</w:t>
            </w:r>
            <w:r w:rsidDel="00000000" w:rsidR="00000000" w:rsidRPr="00000000">
              <w:rPr>
                <w:rFonts w:ascii="Consolas" w:cs="Consolas" w:eastAsia="Consolas" w:hAnsi="Consolas"/>
                <w:color w:val="383a42"/>
                <w:sz w:val="20"/>
                <w:szCs w:val="20"/>
                <w:shd w:fill="fafafa" w:val="clear"/>
                <w:rtl w:val="0"/>
              </w:rPr>
              <w:t xml:space="preserve">, repeats: </w:t>
            </w:r>
            <w:r w:rsidDel="00000000" w:rsidR="00000000" w:rsidRPr="00000000">
              <w:rPr>
                <w:rFonts w:ascii="Consolas" w:cs="Consolas" w:eastAsia="Consolas" w:hAnsi="Consolas"/>
                <w:color w:val="0184bb"/>
                <w:sz w:val="20"/>
                <w:szCs w:val="20"/>
                <w:shd w:fill="fafafa" w:val="clear"/>
                <w:rtl w:val="0"/>
              </w:rPr>
              <w:t xml:space="preserve">true</w:t>
            </w:r>
            <w:r w:rsidDel="00000000" w:rsidR="00000000" w:rsidRPr="00000000">
              <w:rPr>
                <w:rFonts w:ascii="Consolas" w:cs="Consolas" w:eastAsia="Consolas" w:hAnsi="Consolas"/>
                <w:color w:val="383a42"/>
                <w:sz w:val="20"/>
                <w:szCs w:val="20"/>
                <w:shd w:fill="fafafa" w:val="clear"/>
                <w:rtl w:val="0"/>
              </w:rPr>
              <w:t xml:space="preserve">) { timer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986801"/>
                <w:sz w:val="20"/>
                <w:szCs w:val="20"/>
                <w:shd w:fill="fafafa" w:val="clear"/>
                <w:rtl w:val="0"/>
              </w:rPr>
              <w:t xml:space="preserve">Date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w:t>
              <w:br w:type="textWrapping"/>
            </w:r>
            <w:r w:rsidDel="00000000" w:rsidR="00000000" w:rsidRPr="00000000">
              <w:rPr>
                <w:rFonts w:ascii="Consolas" w:cs="Consolas" w:eastAsia="Consolas" w:hAnsi="Consolas"/>
                <w:color w:val="986801"/>
                <w:sz w:val="20"/>
                <w:szCs w:val="20"/>
                <w:shd w:fill="fafafa" w:val="clear"/>
                <w:rtl w:val="0"/>
              </w:rPr>
              <w:t xml:space="preserve">Timer</w:t>
            </w:r>
            <w:r w:rsidDel="00000000" w:rsidR="00000000" w:rsidRPr="00000000">
              <w:rPr>
                <w:rFonts w:ascii="Consolas" w:cs="Consolas" w:eastAsia="Consolas" w:hAnsi="Consolas"/>
                <w:color w:val="383a42"/>
                <w:sz w:val="20"/>
                <w:szCs w:val="20"/>
                <w:shd w:fill="fafafa" w:val="clear"/>
                <w:rtl w:val="0"/>
              </w:rPr>
              <w:t xml:space="preserve">.scheduledTimer(withTimeInterval: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 repeats: </w:t>
            </w:r>
            <w:r w:rsidDel="00000000" w:rsidR="00000000" w:rsidRPr="00000000">
              <w:rPr>
                <w:rFonts w:ascii="Consolas" w:cs="Consolas" w:eastAsia="Consolas" w:hAnsi="Consolas"/>
                <w:color w:val="0184bb"/>
                <w:sz w:val="20"/>
                <w:szCs w:val="20"/>
                <w:shd w:fill="fafafa" w:val="clear"/>
                <w:rtl w:val="0"/>
              </w:rPr>
              <w:t xml:space="preserve">true</w:t>
            </w:r>
            <w:r w:rsidDel="00000000" w:rsidR="00000000" w:rsidRPr="00000000">
              <w:rPr>
                <w:rFonts w:ascii="Consolas" w:cs="Consolas" w:eastAsia="Consolas" w:hAnsi="Consolas"/>
                <w:color w:val="383a42"/>
                <w:sz w:val="20"/>
                <w:szCs w:val="20"/>
                <w:shd w:fill="fafafa" w:val="clear"/>
                <w:rtl w:val="0"/>
              </w:rPr>
              <w:t xml:space="preserve">) { timer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br w:type="textWrapping"/>
              <w:t xml:space="preserve">    sleep(</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80">
      <w:pPr>
        <w:rPr/>
      </w:pPr>
      <w:r w:rsidDel="00000000" w:rsidR="00000000" w:rsidRPr="00000000">
        <w:rPr>
          <w:rtl w:val="0"/>
        </w:rPr>
      </w:r>
    </w:p>
    <w:tbl>
      <w:tblPr>
        <w:tblStyle w:val="Table7"/>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006666"/>
                <w:sz w:val="20"/>
                <w:szCs w:val="20"/>
                <w:shd w:fill="fafafa" w:val="clear"/>
                <w:rtl w:val="0"/>
              </w:rPr>
              <w:t xml:space="preserve">2017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09</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26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006666"/>
                <w:sz w:val="20"/>
                <w:szCs w:val="20"/>
                <w:shd w:fill="fafafa" w:val="clear"/>
                <w:rtl w:val="0"/>
              </w:rPr>
              <w:t xml:space="preserve">05</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33</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0000</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006666"/>
                <w:sz w:val="20"/>
                <w:szCs w:val="20"/>
                <w:shd w:fill="fafafa" w:val="clear"/>
                <w:rtl w:val="0"/>
              </w:rPr>
              <w:t xml:space="preserve">2017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09</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26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006666"/>
                <w:sz w:val="20"/>
                <w:szCs w:val="20"/>
                <w:shd w:fill="fafafa" w:val="clear"/>
                <w:rtl w:val="0"/>
              </w:rPr>
              <w:t xml:space="preserve">05</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34</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0000</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006666"/>
                <w:sz w:val="20"/>
                <w:szCs w:val="20"/>
                <w:shd w:fill="fafafa" w:val="clear"/>
                <w:rtl w:val="0"/>
              </w:rPr>
              <w:t xml:space="preserve">2017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09</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26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006666"/>
                <w:sz w:val="20"/>
                <w:szCs w:val="20"/>
                <w:shd w:fill="fafafa" w:val="clear"/>
                <w:rtl w:val="0"/>
              </w:rPr>
              <w:t xml:space="preserve">05</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34</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0000</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006666"/>
                <w:sz w:val="20"/>
                <w:szCs w:val="20"/>
                <w:shd w:fill="fafafa" w:val="clear"/>
                <w:rtl w:val="0"/>
              </w:rPr>
              <w:t xml:space="preserve">2017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09</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26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006666"/>
                <w:sz w:val="20"/>
                <w:szCs w:val="20"/>
                <w:shd w:fill="fafafa" w:val="clear"/>
                <w:rtl w:val="0"/>
              </w:rPr>
              <w:t xml:space="preserve">05</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34</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0000</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006666"/>
                <w:sz w:val="20"/>
                <w:szCs w:val="20"/>
                <w:shd w:fill="fafafa" w:val="clear"/>
                <w:rtl w:val="0"/>
              </w:rPr>
              <w:t xml:space="preserve">2017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09</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26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006666"/>
                <w:sz w:val="20"/>
                <w:szCs w:val="20"/>
                <w:shd w:fill="fafafa" w:val="clear"/>
                <w:rtl w:val="0"/>
              </w:rPr>
              <w:t xml:space="preserve">05</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35</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0000</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006666"/>
                <w:sz w:val="20"/>
                <w:szCs w:val="20"/>
                <w:shd w:fill="fafafa" w:val="clear"/>
                <w:rtl w:val="0"/>
              </w:rPr>
              <w:t xml:space="preserve">2017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09</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26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006666"/>
                <w:sz w:val="20"/>
                <w:szCs w:val="20"/>
                <w:shd w:fill="fafafa" w:val="clear"/>
                <w:rtl w:val="0"/>
              </w:rPr>
              <w:t xml:space="preserve">05</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35</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0000</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006666"/>
                <w:sz w:val="20"/>
                <w:szCs w:val="20"/>
                <w:shd w:fill="fafafa" w:val="clear"/>
                <w:rtl w:val="0"/>
              </w:rPr>
              <w:t xml:space="preserve">2017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09</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26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006666"/>
                <w:sz w:val="20"/>
                <w:szCs w:val="20"/>
                <w:shd w:fill="fafafa" w:val="clear"/>
                <w:rtl w:val="0"/>
              </w:rPr>
              <w:t xml:space="preserve">05</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36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0000</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006666"/>
                <w:sz w:val="20"/>
                <w:szCs w:val="20"/>
                <w:shd w:fill="fafafa" w:val="clear"/>
                <w:rtl w:val="0"/>
              </w:rPr>
              <w:t xml:space="preserve">2017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09</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26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006666"/>
                <w:sz w:val="20"/>
                <w:szCs w:val="20"/>
                <w:shd w:fill="fafafa" w:val="clear"/>
                <w:rtl w:val="0"/>
              </w:rPr>
              <w:t xml:space="preserve">05</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36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0000</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006666"/>
                <w:sz w:val="20"/>
                <w:szCs w:val="20"/>
                <w:shd w:fill="fafafa" w:val="clear"/>
                <w:rtl w:val="0"/>
              </w:rPr>
              <w:t xml:space="preserve">2017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09</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26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006666"/>
                <w:sz w:val="20"/>
                <w:szCs w:val="20"/>
                <w:shd w:fill="fafafa" w:val="clear"/>
                <w:rtl w:val="0"/>
              </w:rPr>
              <w:t xml:space="preserve">05</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36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0000</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006666"/>
                <w:sz w:val="20"/>
                <w:szCs w:val="20"/>
                <w:shd w:fill="fafafa" w:val="clear"/>
                <w:rtl w:val="0"/>
              </w:rPr>
              <w:t xml:space="preserve">2017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09</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26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006666"/>
                <w:sz w:val="20"/>
                <w:szCs w:val="20"/>
                <w:shd w:fill="fafafa" w:val="clear"/>
                <w:rtl w:val="0"/>
              </w:rPr>
              <w:t xml:space="preserve">05</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37</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0000</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006666"/>
                <w:sz w:val="20"/>
                <w:szCs w:val="20"/>
                <w:shd w:fill="fafafa" w:val="clear"/>
                <w:rtl w:val="0"/>
              </w:rPr>
              <w:t xml:space="preserve">2017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09</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26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006666"/>
                <w:sz w:val="20"/>
                <w:szCs w:val="20"/>
                <w:shd w:fill="fafafa" w:val="clear"/>
                <w:rtl w:val="0"/>
              </w:rPr>
              <w:t xml:space="preserve">05</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37</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0000</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006666"/>
                <w:sz w:val="20"/>
                <w:szCs w:val="20"/>
                <w:shd w:fill="fafafa" w:val="clear"/>
                <w:rtl w:val="0"/>
              </w:rPr>
              <w:t xml:space="preserve">2017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09</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26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006666"/>
                <w:sz w:val="20"/>
                <w:szCs w:val="20"/>
                <w:shd w:fill="fafafa" w:val="clear"/>
                <w:rtl w:val="0"/>
              </w:rPr>
              <w:t xml:space="preserve">05</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38</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0000</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006666"/>
                <w:sz w:val="20"/>
                <w:szCs w:val="20"/>
                <w:shd w:fill="fafafa" w:val="clear"/>
                <w:rtl w:val="0"/>
              </w:rPr>
              <w:t xml:space="preserve">2017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09</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26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006666"/>
                <w:sz w:val="20"/>
                <w:szCs w:val="20"/>
                <w:shd w:fill="fafafa" w:val="clear"/>
                <w:rtl w:val="0"/>
              </w:rPr>
              <w:t xml:space="preserve">05</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38</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0000</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006666"/>
                <w:sz w:val="20"/>
                <w:szCs w:val="20"/>
                <w:shd w:fill="fafafa" w:val="clear"/>
                <w:rtl w:val="0"/>
              </w:rPr>
              <w:t xml:space="preserve">2017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09</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26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006666"/>
                <w:sz w:val="20"/>
                <w:szCs w:val="20"/>
                <w:shd w:fill="fafafa" w:val="clear"/>
                <w:rtl w:val="0"/>
              </w:rPr>
              <w:t xml:space="preserve">05</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38</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0000</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006666"/>
                <w:sz w:val="20"/>
                <w:szCs w:val="20"/>
                <w:shd w:fill="fafafa" w:val="clear"/>
                <w:rtl w:val="0"/>
              </w:rPr>
              <w:t xml:space="preserve">2017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09</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26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006666"/>
                <w:sz w:val="20"/>
                <w:szCs w:val="20"/>
                <w:shd w:fill="fafafa" w:val="clear"/>
                <w:rtl w:val="0"/>
              </w:rPr>
              <w:t xml:space="preserve">05</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39</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0000</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006666"/>
                <w:sz w:val="20"/>
                <w:szCs w:val="20"/>
                <w:shd w:fill="fafafa" w:val="clear"/>
                <w:rtl w:val="0"/>
              </w:rPr>
              <w:t xml:space="preserve">2017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09</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26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006666"/>
                <w:sz w:val="20"/>
                <w:szCs w:val="20"/>
                <w:shd w:fill="fafafa" w:val="clear"/>
                <w:rtl w:val="0"/>
              </w:rPr>
              <w:t xml:space="preserve">05</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39</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0000</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006666"/>
                <w:sz w:val="20"/>
                <w:szCs w:val="20"/>
                <w:shd w:fill="fafafa" w:val="clear"/>
                <w:rtl w:val="0"/>
              </w:rPr>
              <w:t xml:space="preserve">2017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09</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26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006666"/>
                <w:sz w:val="20"/>
                <w:szCs w:val="20"/>
                <w:shd w:fill="fafafa" w:val="clear"/>
                <w:rtl w:val="0"/>
              </w:rPr>
              <w:t xml:space="preserve">05</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40</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0000</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006666"/>
                <w:sz w:val="20"/>
                <w:szCs w:val="20"/>
                <w:shd w:fill="fafafa" w:val="clear"/>
                <w:rtl w:val="0"/>
              </w:rPr>
              <w:t xml:space="preserve">2017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09</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26</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006666"/>
                <w:sz w:val="20"/>
                <w:szCs w:val="20"/>
                <w:shd w:fill="fafafa" w:val="clear"/>
                <w:rtl w:val="0"/>
              </w:rPr>
              <w:t xml:space="preserve">05</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17</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40</w:t>
            </w:r>
            <w:r w:rsidDel="00000000" w:rsidR="00000000" w:rsidRPr="00000000">
              <w:rPr>
                <w:rFonts w:ascii="Consolas" w:cs="Consolas" w:eastAsia="Consolas" w:hAnsi="Consolas"/>
                <w:color w:val="000000"/>
                <w:sz w:val="20"/>
                <w:szCs w:val="20"/>
                <w:shd w:fill="fafafa" w:val="clear"/>
                <w:rtl w:val="0"/>
              </w:rPr>
              <w:t xml:space="preserve"> </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6666"/>
                <w:sz w:val="20"/>
                <w:szCs w:val="20"/>
                <w:shd w:fill="fafafa" w:val="clear"/>
                <w:rtl w:val="0"/>
              </w:rPr>
              <w:t xml:space="preserve">0000</w:t>
            </w: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Картина вызова первого блока изменилась, промежутки вызова стали неравномерными. Таймер стал срабатывать то 2, то 3 раза в секунду. Это произошло потому, что поток был занят выполнением другого кода и не мог отработать таймер.</w:t>
      </w:r>
    </w:p>
    <w:p w:rsidR="00000000" w:rsidDel="00000000" w:rsidP="00000000" w:rsidRDefault="00000000" w:rsidRPr="00000000" w14:paraId="00000084">
      <w:pPr>
        <w:rPr/>
      </w:pPr>
      <w:r w:rsidDel="00000000" w:rsidR="00000000" w:rsidRPr="00000000">
        <w:rPr>
          <w:rtl w:val="0"/>
        </w:rPr>
        <w:t xml:space="preserve">Этот пример показывает, что в асинхронном коде нет магии. Он зависит от RunLoop и конкурирует с другими задачами в потоке. Не полагайтесь на чудо при планировании асинхронных задач, а подумайте, смогут ли они выполняться вовремя. Если есть вероятность, что ресурсов потока не хватит для выполнения всех задач, то выносите их в отдельные потоки, где ничто не помешает их реализации.</w:t>
      </w:r>
      <w:r w:rsidDel="00000000" w:rsidR="00000000" w:rsidRPr="00000000">
        <w:rPr>
          <w:rtl w:val="0"/>
        </w:rPr>
      </w:r>
    </w:p>
    <w:p w:rsidR="00000000" w:rsidDel="00000000" w:rsidP="00000000" w:rsidRDefault="00000000" w:rsidRPr="00000000" w14:paraId="00000085">
      <w:pPr>
        <w:pStyle w:val="Heading1"/>
        <w:rPr/>
      </w:pPr>
      <w:bookmarkStart w:colFirst="0" w:colLast="0" w:name="_51ot53838rp9" w:id="7"/>
      <w:bookmarkEnd w:id="7"/>
      <w:r w:rsidDel="00000000" w:rsidR="00000000" w:rsidRPr="00000000">
        <w:rPr>
          <w:rtl w:val="0"/>
        </w:rPr>
        <w:t xml:space="preserve">Способы построения многопоточного кода в iOS</w:t>
      </w:r>
    </w:p>
    <w:p w:rsidR="00000000" w:rsidDel="00000000" w:rsidP="00000000" w:rsidRDefault="00000000" w:rsidRPr="00000000" w14:paraId="00000086">
      <w:pPr>
        <w:rPr/>
      </w:pPr>
      <w:r w:rsidDel="00000000" w:rsidR="00000000" w:rsidRPr="00000000">
        <w:rPr>
          <w:rtl w:val="0"/>
        </w:rPr>
        <w:t xml:space="preserve">В IOS есть три механизма управления потоками:</w:t>
      </w:r>
    </w:p>
    <w:p w:rsidR="00000000" w:rsidDel="00000000" w:rsidP="00000000" w:rsidRDefault="00000000" w:rsidRPr="00000000" w14:paraId="00000087">
      <w:pPr>
        <w:numPr>
          <w:ilvl w:val="0"/>
          <w:numId w:val="9"/>
        </w:numPr>
        <w:spacing w:after="0" w:afterAutospacing="0"/>
        <w:ind w:left="720" w:hanging="360"/>
        <w:rPr>
          <w:u w:val="none"/>
        </w:rPr>
      </w:pPr>
      <w:r w:rsidDel="00000000" w:rsidR="00000000" w:rsidRPr="00000000">
        <w:rPr>
          <w:b w:val="1"/>
          <w:rtl w:val="0"/>
        </w:rPr>
        <w:t xml:space="preserve">Thread</w:t>
      </w:r>
      <w:r w:rsidDel="00000000" w:rsidR="00000000" w:rsidRPr="00000000">
        <w:rPr>
          <w:rtl w:val="0"/>
        </w:rPr>
        <w:t xml:space="preserve"> - класс, представляющий поток. Позволяет создавать и останавливать потоки. Это фундаментальный инструмент организации многопоточности в iOS. </w:t>
      </w:r>
    </w:p>
    <w:p w:rsidR="00000000" w:rsidDel="00000000" w:rsidP="00000000" w:rsidRDefault="00000000" w:rsidRPr="00000000" w14:paraId="00000088">
      <w:pPr>
        <w:numPr>
          <w:ilvl w:val="0"/>
          <w:numId w:val="9"/>
        </w:numPr>
        <w:spacing w:after="0" w:afterAutospacing="0" w:before="0" w:beforeAutospacing="0"/>
        <w:ind w:left="720" w:hanging="360"/>
        <w:rPr>
          <w:u w:val="none"/>
        </w:rPr>
      </w:pPr>
      <w:r w:rsidDel="00000000" w:rsidR="00000000" w:rsidRPr="00000000">
        <w:rPr>
          <w:b w:val="1"/>
          <w:rtl w:val="0"/>
        </w:rPr>
        <w:t xml:space="preserve">Grand Central Dispatch (GCD)</w:t>
      </w:r>
      <w:r w:rsidDel="00000000" w:rsidR="00000000" w:rsidRPr="00000000">
        <w:rPr>
          <w:rtl w:val="0"/>
        </w:rPr>
        <w:t xml:space="preserve"> - это библиотека работы с потоками, построенная поверх Тhread. Ее использование абстрагирует разработчика от потоков. Вместо них вы оперируете очередями и блоками кода, которые выполняются в этих очередях.</w:t>
      </w:r>
    </w:p>
    <w:p w:rsidR="00000000" w:rsidDel="00000000" w:rsidP="00000000" w:rsidRDefault="00000000" w:rsidRPr="00000000" w14:paraId="00000089">
      <w:pPr>
        <w:numPr>
          <w:ilvl w:val="0"/>
          <w:numId w:val="9"/>
        </w:numPr>
        <w:spacing w:before="0" w:beforeAutospacing="0"/>
        <w:ind w:left="720" w:hanging="360"/>
        <w:rPr>
          <w:u w:val="none"/>
        </w:rPr>
      </w:pPr>
      <w:r w:rsidDel="00000000" w:rsidR="00000000" w:rsidRPr="00000000">
        <w:rPr>
          <w:b w:val="1"/>
          <w:rtl w:val="0"/>
        </w:rPr>
        <w:t xml:space="preserve">NSOperation</w:t>
      </w:r>
      <w:r w:rsidDel="00000000" w:rsidR="00000000" w:rsidRPr="00000000">
        <w:rPr>
          <w:rtl w:val="0"/>
        </w:rPr>
        <w:t xml:space="preserve"> - еще одна библиотека, более высокого уровня абстракции, чем GCD. В ней используются очереди и специальные классы Operation.</w:t>
      </w:r>
    </w:p>
    <w:p w:rsidR="00000000" w:rsidDel="00000000" w:rsidP="00000000" w:rsidRDefault="00000000" w:rsidRPr="00000000" w14:paraId="0000008A">
      <w:pPr>
        <w:rPr/>
      </w:pPr>
      <w:r w:rsidDel="00000000" w:rsidR="00000000" w:rsidRPr="00000000">
        <w:rPr>
          <w:rtl w:val="0"/>
        </w:rPr>
        <w:t xml:space="preserve">GCD и NSOperation будут рассмотрены в следующих двух уроках, на в этом мы рассмотрим только Thread.</w:t>
      </w:r>
      <w:r w:rsidDel="00000000" w:rsidR="00000000" w:rsidRPr="00000000">
        <w:rPr>
          <w:rtl w:val="0"/>
        </w:rPr>
      </w:r>
    </w:p>
    <w:p w:rsidR="00000000" w:rsidDel="00000000" w:rsidP="00000000" w:rsidRDefault="00000000" w:rsidRPr="00000000" w14:paraId="0000008B">
      <w:pPr>
        <w:pStyle w:val="Heading1"/>
        <w:rPr/>
      </w:pPr>
      <w:bookmarkStart w:colFirst="0" w:colLast="0" w:name="_9x09j5vmk02d" w:id="8"/>
      <w:bookmarkEnd w:id="8"/>
      <w:r w:rsidDel="00000000" w:rsidR="00000000" w:rsidRPr="00000000">
        <w:rPr>
          <w:rtl w:val="0"/>
        </w:rPr>
        <w:t xml:space="preserve">Thread</w:t>
      </w:r>
    </w:p>
    <w:p w:rsidR="00000000" w:rsidDel="00000000" w:rsidP="00000000" w:rsidRDefault="00000000" w:rsidRPr="00000000" w14:paraId="0000008C">
      <w:pPr>
        <w:rPr/>
      </w:pPr>
      <w:r w:rsidDel="00000000" w:rsidR="00000000" w:rsidRPr="00000000">
        <w:rPr>
          <w:rtl w:val="0"/>
        </w:rPr>
        <w:t xml:space="preserve">Фундаментальный способ управления потоками в iOS - это использование класса Thread, который представляет собой поток. Последнее время он используется не часто, но понимание принципов его работы необходимо для более эффективного использования остальных технологий, построенных на нем.</w:t>
      </w:r>
      <w:r w:rsidDel="00000000" w:rsidR="00000000" w:rsidRPr="00000000">
        <w:rPr>
          <w:rtl w:val="0"/>
        </w:rPr>
      </w:r>
    </w:p>
    <w:p w:rsidR="00000000" w:rsidDel="00000000" w:rsidP="00000000" w:rsidRDefault="00000000" w:rsidRPr="00000000" w14:paraId="0000008D">
      <w:pPr>
        <w:pStyle w:val="Heading2"/>
        <w:rPr/>
      </w:pPr>
      <w:bookmarkStart w:colFirst="0" w:colLast="0" w:name="_c9teshc29bp3" w:id="9"/>
      <w:bookmarkEnd w:id="9"/>
      <w:r w:rsidDel="00000000" w:rsidR="00000000" w:rsidRPr="00000000">
        <w:rPr>
          <w:rtl w:val="0"/>
        </w:rPr>
        <w:t xml:space="preserve">Главный поток приложения</w:t>
      </w:r>
    </w:p>
    <w:p w:rsidR="00000000" w:rsidDel="00000000" w:rsidP="00000000" w:rsidRDefault="00000000" w:rsidRPr="00000000" w14:paraId="0000008E">
      <w:pPr>
        <w:rPr/>
      </w:pPr>
      <w:r w:rsidDel="00000000" w:rsidR="00000000" w:rsidRPr="00000000">
        <w:rPr>
          <w:rtl w:val="0"/>
        </w:rPr>
        <w:t xml:space="preserve">Прежде чем перейти к разговору о Тhread, разберем</w:t>
      </w:r>
      <w:r w:rsidDel="00000000" w:rsidR="00000000" w:rsidRPr="00000000">
        <w:rPr>
          <w:rtl w:val="0"/>
        </w:rPr>
        <w:t xml:space="preserve"> единственный поток, без которого приложение не может быть создано - главный , или </w:t>
      </w:r>
      <w:r w:rsidDel="00000000" w:rsidR="00000000" w:rsidRPr="00000000">
        <w:rPr>
          <w:b w:val="1"/>
          <w:rtl w:val="0"/>
        </w:rPr>
        <w:t xml:space="preserve">main thread</w:t>
      </w: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Главный поток имеет особую задачу: он обрабатывает пользовательский интерфейс (UI). А значит все, что происходит на экране смартфона, проходит через </w:t>
      </w:r>
      <w:r w:rsidDel="00000000" w:rsidR="00000000" w:rsidRPr="00000000">
        <w:rPr>
          <w:b w:val="1"/>
          <w:rtl w:val="0"/>
        </w:rPr>
        <w:t xml:space="preserve">main thread</w:t>
      </w:r>
      <w:r w:rsidDel="00000000" w:rsidR="00000000" w:rsidRPr="00000000">
        <w:rPr>
          <w:rtl w:val="0"/>
        </w:rPr>
        <w:t xml:space="preserve">. Ни один другой поток не может работать с UI. И если вы попытаетесь изменить его из второстепенных потоков, в лучшем случае ждите предупреждения, а в худшем - падения вашего приложения. Существует еще и промежуточный вариант: приложение выдаст ошибки, а элементы начнут отображаться неверно.</w:t>
      </w:r>
    </w:p>
    <w:p w:rsidR="00000000" w:rsidDel="00000000" w:rsidP="00000000" w:rsidRDefault="00000000" w:rsidRPr="00000000" w14:paraId="00000090">
      <w:pPr>
        <w:rPr/>
      </w:pPr>
      <w:r w:rsidDel="00000000" w:rsidR="00000000" w:rsidRPr="00000000">
        <w:rPr>
          <w:rtl w:val="0"/>
        </w:rPr>
        <w:t xml:space="preserve">По умолчанию весь код, что вы пишете, исполняется в главном потоке, </w:t>
      </w:r>
      <w:r w:rsidDel="00000000" w:rsidR="00000000" w:rsidRPr="00000000">
        <w:rPr>
          <w:rtl w:val="0"/>
        </w:rPr>
        <w:t xml:space="preserve">но это плохая практика. Ч</w:t>
      </w:r>
      <w:r w:rsidDel="00000000" w:rsidR="00000000" w:rsidRPr="00000000">
        <w:rPr>
          <w:rtl w:val="0"/>
        </w:rPr>
        <w:t xml:space="preserve">ем больше ваши задания отнимают ресурсы главного потока, тем медленнее работает пользовательский интерфейс приложения. Все видели приложения, где прокрутка таблицы и переходы между экранами сопровождаются рывками - это как раз из-за высокой нагрузки на главный поток.</w:t>
      </w:r>
    </w:p>
    <w:p w:rsidR="00000000" w:rsidDel="00000000" w:rsidP="00000000" w:rsidRDefault="00000000" w:rsidRPr="00000000" w14:paraId="00000091">
      <w:pPr>
        <w:rPr/>
      </w:pPr>
      <w:r w:rsidDel="00000000" w:rsidR="00000000" w:rsidRPr="00000000">
        <w:rPr>
          <w:rtl w:val="0"/>
        </w:rPr>
        <w:t xml:space="preserve">Еще одна особенность главного потока в том, что только в нем запущен RunLoop. Это означает, что во второстепенных потоках не будет работать асинхронный код, и вы не сможете задать в них таймер. Если вам понадобится RunLoop во второстепенном потоке, его нужно запустить.</w:t>
      </w:r>
    </w:p>
    <w:p w:rsidR="00000000" w:rsidDel="00000000" w:rsidP="00000000" w:rsidRDefault="00000000" w:rsidRPr="00000000" w14:paraId="00000092">
      <w:pPr>
        <w:pStyle w:val="Heading2"/>
        <w:rPr/>
      </w:pPr>
      <w:bookmarkStart w:colFirst="0" w:colLast="0" w:name="_9q5k1frwljbp" w:id="10"/>
      <w:bookmarkEnd w:id="10"/>
      <w:r w:rsidDel="00000000" w:rsidR="00000000" w:rsidRPr="00000000">
        <w:rPr>
          <w:rtl w:val="0"/>
        </w:rPr>
        <w:t xml:space="preserve">Создание</w:t>
      </w:r>
      <w:r w:rsidDel="00000000" w:rsidR="00000000" w:rsidRPr="00000000">
        <w:rPr>
          <w:rtl w:val="0"/>
        </w:rPr>
        <w:t xml:space="preserve"> дополнительных потоков</w:t>
      </w:r>
    </w:p>
    <w:p w:rsidR="00000000" w:rsidDel="00000000" w:rsidP="00000000" w:rsidRDefault="00000000" w:rsidRPr="00000000" w14:paraId="00000093">
      <w:pPr>
        <w:spacing w:after="0" w:lineRule="auto"/>
        <w:rPr/>
      </w:pPr>
      <w:r w:rsidDel="00000000" w:rsidR="00000000" w:rsidRPr="00000000">
        <w:rPr>
          <w:rtl w:val="0"/>
        </w:rPr>
        <w:t xml:space="preserve">Теперь мы знаем достаточно, чтобы приступить к созданию своих потоков. Начнем с примера обычного однопоточного кода. Напишем два цикла, оба по 10 итераций. Первый выводит в консоль дьявола, второй ангела.</w:t>
      </w:r>
    </w:p>
    <w:tbl>
      <w:tblPr>
        <w:tblStyle w:val="Table8"/>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color w:val="a626a4"/>
                <w:shd w:fill="fafafa" w:val="clear"/>
                <w:rtl w:val="0"/>
              </w:rPr>
              <w:t xml:space="preserve">for</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_</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in</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986801"/>
                <w:shd w:fill="fafafa" w:val="clear"/>
                <w:rtl w:val="0"/>
              </w:rPr>
              <w:t xml:space="preserve">0</w:t>
            </w:r>
            <w:r w:rsidDel="00000000" w:rsidR="00000000" w:rsidRPr="00000000">
              <w:rPr>
                <w:rFonts w:ascii="Consolas" w:cs="Consolas" w:eastAsia="Consolas" w:hAnsi="Consolas"/>
                <w:color w:val="383a42"/>
                <w:shd w:fill="fafafa" w:val="clear"/>
                <w:rtl w:val="0"/>
              </w:rPr>
              <w:t xml:space="preserve">..&lt;</w:t>
            </w:r>
            <w:r w:rsidDel="00000000" w:rsidR="00000000" w:rsidRPr="00000000">
              <w:rPr>
                <w:rFonts w:ascii="Consolas" w:cs="Consolas" w:eastAsia="Consolas" w:hAnsi="Consolas"/>
                <w:color w:val="986801"/>
                <w:shd w:fill="fafafa" w:val="clear"/>
                <w:rtl w:val="0"/>
              </w:rPr>
              <w:t xml:space="preserve">10</w:t>
            </w:r>
            <w:r w:rsidDel="00000000" w:rsidR="00000000" w:rsidRPr="00000000">
              <w:rPr>
                <w:rFonts w:ascii="Consolas" w:cs="Consolas" w:eastAsia="Consolas" w:hAnsi="Consolas"/>
                <w:color w:val="383a42"/>
                <w:shd w:fill="fafafa" w:val="clear"/>
                <w:rtl w:val="0"/>
              </w:rPr>
              <w:t xml:space="preserve">) {</w:t>
            </w:r>
            <w:r w:rsidDel="00000000" w:rsidR="00000000" w:rsidRPr="00000000">
              <w:rPr>
                <w:rtl w:val="0"/>
              </w:rPr>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w:t>
              <w:br w:type="textWrapping"/>
              <w:t xml:space="preserve">        </w:t>
              <w:br w:type="textWrapping"/>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_</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..&lt;</w:t>
            </w:r>
            <w:r w:rsidDel="00000000" w:rsidR="00000000" w:rsidRPr="00000000">
              <w:rPr>
                <w:rFonts w:ascii="Consolas" w:cs="Consolas" w:eastAsia="Consolas" w:hAnsi="Consolas"/>
                <w:color w:val="986801"/>
                <w:sz w:val="20"/>
                <w:szCs w:val="20"/>
                <w:shd w:fill="fafafa" w:val="clear"/>
                <w:rtl w:val="0"/>
              </w:rPr>
              <w:t xml:space="preserve">10</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96">
      <w:pPr>
        <w:spacing w:after="0" w:before="0" w:lineRule="auto"/>
        <w:rPr/>
      </w:pPr>
      <w:r w:rsidDel="00000000" w:rsidR="00000000" w:rsidRPr="00000000">
        <w:rPr>
          <w:rtl w:val="0"/>
        </w:rPr>
      </w:r>
    </w:p>
    <w:p w:rsidR="00000000" w:rsidDel="00000000" w:rsidP="00000000" w:rsidRDefault="00000000" w:rsidRPr="00000000" w14:paraId="00000097">
      <w:pPr>
        <w:spacing w:after="0" w:before="0" w:lineRule="auto"/>
        <w:rPr/>
      </w:pPr>
      <w:r w:rsidDel="00000000" w:rsidR="00000000" w:rsidRPr="00000000">
        <w:rPr>
          <w:rtl w:val="0"/>
        </w:rPr>
        <w:t xml:space="preserve">После выполнения кода в консоли мы увидим, что сначала вывелись дьяволы, затем ангелы.</w:t>
      </w:r>
    </w:p>
    <w:tbl>
      <w:tblPr>
        <w:tblStyle w:val="Table9"/>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Это ожидаемое поведение. В нашем коде каждый из циклов можно представить как отдельную задачу. В таком случае, сначала выполняется одна задача, а за ней вторая. А если нам нужно выполнить эти задачи одновременно? Для этого надо отправить одну из них в другой поток. Есть несколько способов сделать это, начнем с самого простого.</w:t>
      </w:r>
    </w:p>
    <w:p w:rsidR="00000000" w:rsidDel="00000000" w:rsidP="00000000" w:rsidRDefault="00000000" w:rsidRPr="00000000" w14:paraId="0000009B">
      <w:pPr>
        <w:rPr/>
      </w:pPr>
      <w:r w:rsidDel="00000000" w:rsidR="00000000" w:rsidRPr="00000000">
        <w:rPr>
          <w:rtl w:val="0"/>
        </w:rPr>
        <w:t xml:space="preserve">Самый простой способ выполнить какую-либо задачу в другом потоке - это вызвать метод “detachNewThread” класса “Thread” и </w:t>
      </w:r>
      <w:r w:rsidDel="00000000" w:rsidR="00000000" w:rsidRPr="00000000">
        <w:rPr>
          <w:rtl w:val="0"/>
        </w:rPr>
        <w:t xml:space="preserve">передать ему замыкание</w:t>
      </w:r>
      <w:r w:rsidDel="00000000" w:rsidR="00000000" w:rsidRPr="00000000">
        <w:rPr>
          <w:rtl w:val="0"/>
        </w:rPr>
        <w:t xml:space="preserve"> с вашей задачей. При этом немедленно для ее выполнения будет создан новый поток. Минус этого подхода в том, что управлять этим новым потоком вы не сможете, но это и не всегда нужно.</w:t>
      </w:r>
    </w:p>
    <w:tbl>
      <w:tblPr>
        <w:tblStyle w:val="Table10"/>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986801"/>
                <w:sz w:val="20"/>
                <w:szCs w:val="20"/>
                <w:shd w:fill="fafafa" w:val="clear"/>
                <w:rtl w:val="0"/>
              </w:rPr>
              <w:t xml:space="preserve">Thread</w:t>
            </w:r>
            <w:r w:rsidDel="00000000" w:rsidR="00000000" w:rsidRPr="00000000">
              <w:rPr>
                <w:rFonts w:ascii="Consolas" w:cs="Consolas" w:eastAsia="Consolas" w:hAnsi="Consolas"/>
                <w:color w:val="383a42"/>
                <w:sz w:val="20"/>
                <w:szCs w:val="20"/>
                <w:shd w:fill="fafafa" w:val="clear"/>
                <w:rtl w:val="0"/>
              </w:rPr>
              <w:t xml:space="preserve">.detachNewThread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_</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..&lt;</w:t>
            </w:r>
            <w:r w:rsidDel="00000000" w:rsidR="00000000" w:rsidRPr="00000000">
              <w:rPr>
                <w:rFonts w:ascii="Consolas" w:cs="Consolas" w:eastAsia="Consolas" w:hAnsi="Consolas"/>
                <w:color w:val="986801"/>
                <w:sz w:val="20"/>
                <w:szCs w:val="20"/>
                <w:shd w:fill="fafafa" w:val="clear"/>
                <w:rtl w:val="0"/>
              </w:rPr>
              <w:t xml:space="preserve">10</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br w:type="textWrapping"/>
              <w:t xml:space="preserve">}</w:t>
              <w:br w:type="textWrapping"/>
              <w:t xml:space="preserve">        </w:t>
              <w:br w:type="textWrapping"/>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_</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..&lt;</w:t>
            </w:r>
            <w:r w:rsidDel="00000000" w:rsidR="00000000" w:rsidRPr="00000000">
              <w:rPr>
                <w:rFonts w:ascii="Consolas" w:cs="Consolas" w:eastAsia="Consolas" w:hAnsi="Consolas"/>
                <w:color w:val="986801"/>
                <w:sz w:val="20"/>
                <w:szCs w:val="20"/>
                <w:shd w:fill="fafafa" w:val="clear"/>
                <w:rtl w:val="0"/>
              </w:rPr>
              <w:t xml:space="preserve">10</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В этом примере вывод в консоли изменится.</w:t>
      </w:r>
    </w:p>
    <w:tbl>
      <w:tblPr>
        <w:tblStyle w:val="Table11"/>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Как вы видите, ангелы и демоны чередуются. Это явный признак того, что задачи выполняются одновременно. После выполнения блока кода поток будет закрыт. </w:t>
      </w:r>
    </w:p>
    <w:p w:rsidR="00000000" w:rsidDel="00000000" w:rsidP="00000000" w:rsidRDefault="00000000" w:rsidRPr="00000000" w14:paraId="000000A2">
      <w:pPr>
        <w:rPr/>
      </w:pPr>
      <w:r w:rsidDel="00000000" w:rsidR="00000000" w:rsidRPr="00000000">
        <w:rPr>
          <w:b w:val="1"/>
          <w:rtl w:val="0"/>
        </w:rPr>
        <w:t xml:space="preserve">Второй способ</w:t>
      </w:r>
      <w:r w:rsidDel="00000000" w:rsidR="00000000" w:rsidRPr="00000000">
        <w:rPr>
          <w:rtl w:val="0"/>
        </w:rPr>
        <w:t xml:space="preserve"> создать новый поток похож на первый, но уже считается устаревшим - его необходимо использовать только в случае поддержки IOS ниже 10 версии. Это вызов метода “detachNewThreadSelector” класса  “Thread” и переча ему селектора на метод какого-либо объекта. Соответственно, код задания должен быть вынесен в отдельный метод. Его надо пометить ключевым словом @objc, так как вся эта процедура уходит корнями в objective-c.</w:t>
      </w:r>
    </w:p>
    <w:tbl>
      <w:tblPr>
        <w:tblStyle w:val="Table12"/>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4078f2"/>
                <w:sz w:val="20"/>
                <w:szCs w:val="20"/>
                <w:shd w:fill="fafafa" w:val="clear"/>
                <w:rtl w:val="0"/>
              </w:rPr>
              <w:t xml:space="preserve">@objc</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func</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printDemon</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_</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..&lt;</w:t>
            </w:r>
            <w:r w:rsidDel="00000000" w:rsidR="00000000" w:rsidRPr="00000000">
              <w:rPr>
                <w:rFonts w:ascii="Consolas" w:cs="Consolas" w:eastAsia="Consolas" w:hAnsi="Consolas"/>
                <w:color w:val="986801"/>
                <w:sz w:val="20"/>
                <w:szCs w:val="20"/>
                <w:shd w:fill="fafafa" w:val="clear"/>
                <w:rtl w:val="0"/>
              </w:rPr>
              <w:t xml:space="preserve">10</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A4">
      <w:pPr>
        <w:rPr/>
      </w:pPr>
      <w:r w:rsidDel="00000000" w:rsidR="00000000" w:rsidRPr="00000000">
        <w:rPr>
          <w:rtl w:val="0"/>
        </w:rPr>
      </w:r>
    </w:p>
    <w:tbl>
      <w:tblPr>
        <w:tblStyle w:val="Table13"/>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986801"/>
                <w:sz w:val="20"/>
                <w:szCs w:val="20"/>
                <w:shd w:fill="fafafa" w:val="clear"/>
                <w:rtl w:val="0"/>
              </w:rPr>
              <w:t xml:space="preserve">Thread</w:t>
            </w:r>
            <w:r w:rsidDel="00000000" w:rsidR="00000000" w:rsidRPr="00000000">
              <w:rPr>
                <w:rFonts w:ascii="Consolas" w:cs="Consolas" w:eastAsia="Consolas" w:hAnsi="Consolas"/>
                <w:color w:val="383a42"/>
                <w:sz w:val="20"/>
                <w:szCs w:val="20"/>
                <w:shd w:fill="fafafa" w:val="clear"/>
                <w:rtl w:val="0"/>
              </w:rPr>
              <w:t xml:space="preserve">.detachNewThreadSelector(#selector(</w:t>
            </w:r>
            <w:r w:rsidDel="00000000" w:rsidR="00000000" w:rsidRPr="00000000">
              <w:rPr>
                <w:rFonts w:ascii="Consolas" w:cs="Consolas" w:eastAsia="Consolas" w:hAnsi="Consolas"/>
                <w:color w:val="a626a4"/>
                <w:sz w:val="20"/>
                <w:szCs w:val="20"/>
                <w:shd w:fill="fafafa" w:val="clear"/>
                <w:rtl w:val="0"/>
              </w:rPr>
              <w:t xml:space="preserve">self</w:t>
            </w:r>
            <w:r w:rsidDel="00000000" w:rsidR="00000000" w:rsidRPr="00000000">
              <w:rPr>
                <w:rFonts w:ascii="Consolas" w:cs="Consolas" w:eastAsia="Consolas" w:hAnsi="Consolas"/>
                <w:color w:val="383a42"/>
                <w:sz w:val="20"/>
                <w:szCs w:val="20"/>
                <w:shd w:fill="fafafa" w:val="clear"/>
                <w:rtl w:val="0"/>
              </w:rPr>
              <w:t xml:space="preserve">.printDemon), toTarget: </w:t>
            </w:r>
            <w:r w:rsidDel="00000000" w:rsidR="00000000" w:rsidRPr="00000000">
              <w:rPr>
                <w:rFonts w:ascii="Consolas" w:cs="Consolas" w:eastAsia="Consolas" w:hAnsi="Consolas"/>
                <w:color w:val="a626a4"/>
                <w:sz w:val="20"/>
                <w:szCs w:val="20"/>
                <w:shd w:fill="fafafa" w:val="clear"/>
                <w:rtl w:val="0"/>
              </w:rPr>
              <w:t xml:space="preserve">self</w:t>
            </w:r>
            <w:r w:rsidDel="00000000" w:rsidR="00000000" w:rsidRPr="00000000">
              <w:rPr>
                <w:rFonts w:ascii="Consolas" w:cs="Consolas" w:eastAsia="Consolas" w:hAnsi="Consolas"/>
                <w:color w:val="383a42"/>
                <w:sz w:val="20"/>
                <w:szCs w:val="20"/>
                <w:shd w:fill="fafafa" w:val="clear"/>
                <w:rtl w:val="0"/>
              </w:rPr>
              <w:t xml:space="preserve">, with: </w:t>
            </w:r>
            <w:r w:rsidDel="00000000" w:rsidR="00000000" w:rsidRPr="00000000">
              <w:rPr>
                <w:rFonts w:ascii="Consolas" w:cs="Consolas" w:eastAsia="Consolas" w:hAnsi="Consolas"/>
                <w:color w:val="0184bb"/>
                <w:sz w:val="20"/>
                <w:szCs w:val="20"/>
                <w:shd w:fill="fafafa" w:val="clear"/>
                <w:rtl w:val="0"/>
              </w:rPr>
              <w:t xml:space="preserve">nil</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br w:type="textWrapping"/>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_</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..&lt;</w:t>
            </w:r>
            <w:r w:rsidDel="00000000" w:rsidR="00000000" w:rsidRPr="00000000">
              <w:rPr>
                <w:rFonts w:ascii="Consolas" w:cs="Consolas" w:eastAsia="Consolas" w:hAnsi="Consolas"/>
                <w:color w:val="986801"/>
                <w:sz w:val="20"/>
                <w:szCs w:val="20"/>
                <w:shd w:fill="fafafa" w:val="clear"/>
                <w:rtl w:val="0"/>
              </w:rPr>
              <w:t xml:space="preserve">10</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Результат при выводе в консоль будет точно таким же, как и в предыдущим случае. </w:t>
      </w:r>
    </w:p>
    <w:p w:rsidR="00000000" w:rsidDel="00000000" w:rsidP="00000000" w:rsidRDefault="00000000" w:rsidRPr="00000000" w14:paraId="000000A8">
      <w:pPr>
        <w:rPr/>
      </w:pPr>
      <w:r w:rsidDel="00000000" w:rsidR="00000000" w:rsidRPr="00000000">
        <w:rPr>
          <w:b w:val="1"/>
          <w:rtl w:val="0"/>
        </w:rPr>
        <w:t xml:space="preserve">Следующий способ более универсален.</w:t>
      </w:r>
      <w:r w:rsidDel="00000000" w:rsidR="00000000" w:rsidRPr="00000000">
        <w:rPr>
          <w:rtl w:val="0"/>
        </w:rPr>
        <w:t xml:space="preserve"> Мы создадим экземпляр класса “Thread”, используя конструктор, принимающий блок кода. При этом у нас будет на руках объект потока, которым можно управлять. Важная деталь этого подхода: поток запускается вручную с использованием метода “start”.</w:t>
      </w:r>
    </w:p>
    <w:tbl>
      <w:tblPr>
        <w:tblStyle w:val="Table14"/>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000000"/>
                <w:sz w:val="20"/>
                <w:szCs w:val="20"/>
                <w:shd w:fill="fafafa" w:val="clear"/>
                <w:rtl w:val="0"/>
              </w:rPr>
              <w:t xml:space="preserve">l</w:t>
            </w:r>
            <w:r w:rsidDel="00000000" w:rsidR="00000000" w:rsidRPr="00000000">
              <w:rPr>
                <w:rFonts w:ascii="Consolas" w:cs="Consolas" w:eastAsia="Consolas" w:hAnsi="Consolas"/>
                <w:color w:val="383a42"/>
                <w:sz w:val="20"/>
                <w:szCs w:val="20"/>
                <w:shd w:fill="fafafa" w:val="clear"/>
                <w:rtl w:val="0"/>
              </w:rPr>
              <w:t xml:space="preserve">et thread1 = </w:t>
            </w:r>
            <w:r w:rsidDel="00000000" w:rsidR="00000000" w:rsidRPr="00000000">
              <w:rPr>
                <w:rFonts w:ascii="Consolas" w:cs="Consolas" w:eastAsia="Consolas" w:hAnsi="Consolas"/>
                <w:color w:val="986801"/>
                <w:sz w:val="20"/>
                <w:szCs w:val="20"/>
                <w:shd w:fill="fafafa" w:val="clear"/>
                <w:rtl w:val="0"/>
              </w:rPr>
              <w:t xml:space="preserve">Thread</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_</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..&lt;</w:t>
            </w:r>
            <w:r w:rsidDel="00000000" w:rsidR="00000000" w:rsidRPr="00000000">
              <w:rPr>
                <w:rFonts w:ascii="Consolas" w:cs="Consolas" w:eastAsia="Consolas" w:hAnsi="Consolas"/>
                <w:color w:val="986801"/>
                <w:sz w:val="20"/>
                <w:szCs w:val="20"/>
                <w:shd w:fill="fafafa" w:val="clear"/>
                <w:rtl w:val="0"/>
              </w:rPr>
              <w:t xml:space="preserve">10</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br w:type="textWrapping"/>
              <w:t xml:space="preserve">}</w:t>
              <w:br w:type="textWrapping"/>
              <w:t xml:space="preserve">        </w:t>
              <w:br w:type="textWrapping"/>
              <w:t xml:space="preserve">thread1.start()</w:t>
              <w:br w:type="textWrapping"/>
              <w:t xml:space="preserve">        </w:t>
              <w:br w:type="textWrapping"/>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_</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..&lt;</w:t>
            </w:r>
            <w:r w:rsidDel="00000000" w:rsidR="00000000" w:rsidRPr="00000000">
              <w:rPr>
                <w:rFonts w:ascii="Consolas" w:cs="Consolas" w:eastAsia="Consolas" w:hAnsi="Consolas"/>
                <w:color w:val="986801"/>
                <w:sz w:val="20"/>
                <w:szCs w:val="20"/>
                <w:shd w:fill="fafafa" w:val="clear"/>
                <w:rtl w:val="0"/>
              </w:rPr>
              <w:t xml:space="preserve">10</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Также можно воспользоваться </w:t>
      </w:r>
      <w:r w:rsidDel="00000000" w:rsidR="00000000" w:rsidRPr="00000000">
        <w:rPr>
          <w:b w:val="1"/>
          <w:rtl w:val="0"/>
        </w:rPr>
        <w:t xml:space="preserve">устаревшим вариантом этого метода </w:t>
      </w:r>
      <w:r w:rsidDel="00000000" w:rsidR="00000000" w:rsidRPr="00000000">
        <w:rPr>
          <w:rtl w:val="0"/>
        </w:rPr>
        <w:t xml:space="preserve">- создать объект потока через конструктор с селектором.</w:t>
      </w:r>
    </w:p>
    <w:tbl>
      <w:tblPr>
        <w:tblStyle w:val="Table15"/>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rPr>
            </w:pPr>
            <w:r w:rsidDel="00000000" w:rsidR="00000000" w:rsidRPr="00000000">
              <w:rPr>
                <w:rFonts w:ascii="Consolas" w:cs="Consolas" w:eastAsia="Consolas" w:hAnsi="Consolas"/>
                <w:color w:val="a626a4"/>
                <w:sz w:val="20"/>
                <w:szCs w:val="20"/>
                <w:shd w:fill="fafafa" w:val="clear"/>
                <w:rtl w:val="0"/>
              </w:rPr>
              <w:t xml:space="preserve">let</w:t>
            </w:r>
            <w:r w:rsidDel="00000000" w:rsidR="00000000" w:rsidRPr="00000000">
              <w:rPr>
                <w:rFonts w:ascii="Consolas" w:cs="Consolas" w:eastAsia="Consolas" w:hAnsi="Consolas"/>
                <w:color w:val="383a42"/>
                <w:sz w:val="20"/>
                <w:szCs w:val="20"/>
                <w:shd w:fill="fafafa" w:val="clear"/>
                <w:rtl w:val="0"/>
              </w:rPr>
              <w:t xml:space="preserve"> thread1 =</w:t>
            </w:r>
            <w:r w:rsidDel="00000000" w:rsidR="00000000" w:rsidRPr="00000000">
              <w:rPr>
                <w:rFonts w:ascii="Consolas" w:cs="Consolas" w:eastAsia="Consolas" w:hAnsi="Consolas"/>
                <w:color w:val="986801"/>
                <w:sz w:val="20"/>
                <w:szCs w:val="20"/>
                <w:shd w:fill="fafafa" w:val="clear"/>
                <w:rtl w:val="0"/>
              </w:rPr>
              <w:t xml:space="preserve">Thread</w:t>
            </w:r>
            <w:r w:rsidDel="00000000" w:rsidR="00000000" w:rsidRPr="00000000">
              <w:rPr>
                <w:rFonts w:ascii="Consolas" w:cs="Consolas" w:eastAsia="Consolas" w:hAnsi="Consolas"/>
                <w:color w:val="383a42"/>
                <w:sz w:val="20"/>
                <w:szCs w:val="20"/>
                <w:shd w:fill="fafafa" w:val="clear"/>
                <w:rtl w:val="0"/>
              </w:rPr>
              <w:t xml:space="preserve">(target: </w:t>
            </w:r>
            <w:r w:rsidDel="00000000" w:rsidR="00000000" w:rsidRPr="00000000">
              <w:rPr>
                <w:rFonts w:ascii="Consolas" w:cs="Consolas" w:eastAsia="Consolas" w:hAnsi="Consolas"/>
                <w:color w:val="a626a4"/>
                <w:sz w:val="20"/>
                <w:szCs w:val="20"/>
                <w:shd w:fill="fafafa" w:val="clear"/>
                <w:rtl w:val="0"/>
              </w:rPr>
              <w:t xml:space="preserve">self</w:t>
            </w:r>
            <w:r w:rsidDel="00000000" w:rsidR="00000000" w:rsidRPr="00000000">
              <w:rPr>
                <w:rFonts w:ascii="Consolas" w:cs="Consolas" w:eastAsia="Consolas" w:hAnsi="Consolas"/>
                <w:color w:val="383a42"/>
                <w:sz w:val="20"/>
                <w:szCs w:val="20"/>
                <w:shd w:fill="fafafa" w:val="clear"/>
                <w:rtl w:val="0"/>
              </w:rPr>
              <w:t xml:space="preserve">, selector: #selector(</w:t>
            </w:r>
            <w:r w:rsidDel="00000000" w:rsidR="00000000" w:rsidRPr="00000000">
              <w:rPr>
                <w:rFonts w:ascii="Consolas" w:cs="Consolas" w:eastAsia="Consolas" w:hAnsi="Consolas"/>
                <w:color w:val="a626a4"/>
                <w:sz w:val="20"/>
                <w:szCs w:val="20"/>
                <w:shd w:fill="fafafa" w:val="clear"/>
                <w:rtl w:val="0"/>
              </w:rPr>
              <w:t xml:space="preserve">self</w:t>
            </w:r>
            <w:r w:rsidDel="00000000" w:rsidR="00000000" w:rsidRPr="00000000">
              <w:rPr>
                <w:rFonts w:ascii="Consolas" w:cs="Consolas" w:eastAsia="Consolas" w:hAnsi="Consolas"/>
                <w:color w:val="383a42"/>
                <w:sz w:val="20"/>
                <w:szCs w:val="20"/>
                <w:shd w:fill="fafafa" w:val="clear"/>
                <w:rtl w:val="0"/>
              </w:rPr>
              <w:t xml:space="preserve">.printDemon), object: </w:t>
            </w:r>
            <w:r w:rsidDel="00000000" w:rsidR="00000000" w:rsidRPr="00000000">
              <w:rPr>
                <w:rFonts w:ascii="Consolas" w:cs="Consolas" w:eastAsia="Consolas" w:hAnsi="Consolas"/>
                <w:color w:val="0184bb"/>
                <w:sz w:val="20"/>
                <w:szCs w:val="20"/>
                <w:shd w:fill="fafafa" w:val="clear"/>
                <w:rtl w:val="0"/>
              </w:rPr>
              <w:t xml:space="preserve">nil</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tl w:val="0"/>
              </w:rPr>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383a42"/>
                <w:shd w:fill="fafafa" w:val="clear"/>
              </w:rPr>
            </w:pPr>
            <w:r w:rsidDel="00000000" w:rsidR="00000000" w:rsidRPr="00000000">
              <w:rPr>
                <w:rtl w:val="0"/>
              </w:rPr>
            </w:r>
          </w:p>
        </w:tc>
      </w:tr>
    </w:tbl>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b w:val="1"/>
        </w:rPr>
      </w:pPr>
      <w:r w:rsidDel="00000000" w:rsidR="00000000" w:rsidRPr="00000000">
        <w:rPr>
          <w:rtl w:val="0"/>
        </w:rPr>
      </w:r>
    </w:p>
    <w:p w:rsidR="00000000" w:rsidDel="00000000" w:rsidP="00000000" w:rsidRDefault="00000000" w:rsidRPr="00000000" w14:paraId="000000B0">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1">
      <w:pPr>
        <w:rPr/>
      </w:pPr>
      <w:r w:rsidDel="00000000" w:rsidR="00000000" w:rsidRPr="00000000">
        <w:rPr>
          <w:b w:val="1"/>
          <w:rtl w:val="0"/>
        </w:rPr>
        <w:t xml:space="preserve">Последний способ</w:t>
      </w:r>
      <w:r w:rsidDel="00000000" w:rsidR="00000000" w:rsidRPr="00000000">
        <w:rPr>
          <w:rtl w:val="0"/>
        </w:rPr>
        <w:t xml:space="preserve"> - это создание своего собственного подкласса потока. При этом надо переопределить метод “main”, так как именно он будет вызван при старте потока. Этот способ стоит использовать для инкапсуляции </w:t>
      </w:r>
      <w:r w:rsidDel="00000000" w:rsidR="00000000" w:rsidRPr="00000000">
        <w:rPr>
          <w:rtl w:val="0"/>
        </w:rPr>
        <w:t xml:space="preserve">какой-то сложной логики</w:t>
      </w:r>
      <w:r w:rsidDel="00000000" w:rsidR="00000000" w:rsidRPr="00000000">
        <w:rPr>
          <w:rtl w:val="0"/>
        </w:rPr>
        <w:t xml:space="preserve">, чтобы сделать программу более читаемой. </w:t>
      </w:r>
    </w:p>
    <w:tbl>
      <w:tblPr>
        <w:tblStyle w:val="Table16"/>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a626a4"/>
                <w:sz w:val="20"/>
                <w:szCs w:val="20"/>
                <w:shd w:fill="fafafa" w:val="clear"/>
                <w:rtl w:val="0"/>
              </w:rPr>
              <w:t xml:space="preserve">class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ThreadprintDemon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Thread</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override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func</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main</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_</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..&lt;</w:t>
            </w:r>
            <w:r w:rsidDel="00000000" w:rsidR="00000000" w:rsidRPr="00000000">
              <w:rPr>
                <w:rFonts w:ascii="Consolas" w:cs="Consolas" w:eastAsia="Consolas" w:hAnsi="Consolas"/>
                <w:color w:val="986801"/>
                <w:sz w:val="20"/>
                <w:szCs w:val="20"/>
                <w:shd w:fill="fafafa" w:val="clear"/>
                <w:rtl w:val="0"/>
              </w:rPr>
              <w:t xml:space="preserve">10</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B3">
      <w:pPr>
        <w:rPr/>
      </w:pPr>
      <w:r w:rsidDel="00000000" w:rsidR="00000000" w:rsidRPr="00000000">
        <w:rPr>
          <w:rtl w:val="0"/>
        </w:rPr>
      </w:r>
    </w:p>
    <w:tbl>
      <w:tblPr>
        <w:tblStyle w:val="Table17"/>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a626a4"/>
                <w:sz w:val="20"/>
                <w:szCs w:val="20"/>
                <w:shd w:fill="fafafa" w:val="clear"/>
                <w:rtl w:val="0"/>
              </w:rPr>
              <w:t xml:space="preserve">let</w:t>
            </w:r>
            <w:r w:rsidDel="00000000" w:rsidR="00000000" w:rsidRPr="00000000">
              <w:rPr>
                <w:rFonts w:ascii="Consolas" w:cs="Consolas" w:eastAsia="Consolas" w:hAnsi="Consolas"/>
                <w:color w:val="383a42"/>
                <w:sz w:val="20"/>
                <w:szCs w:val="20"/>
                <w:shd w:fill="fafafa" w:val="clear"/>
                <w:rtl w:val="0"/>
              </w:rPr>
              <w:t xml:space="preserve"> thread1 = </w:t>
            </w:r>
            <w:r w:rsidDel="00000000" w:rsidR="00000000" w:rsidRPr="00000000">
              <w:rPr>
                <w:rFonts w:ascii="Consolas" w:cs="Consolas" w:eastAsia="Consolas" w:hAnsi="Consolas"/>
                <w:color w:val="986801"/>
                <w:sz w:val="20"/>
                <w:szCs w:val="20"/>
                <w:shd w:fill="fafafa" w:val="clear"/>
                <w:rtl w:val="0"/>
              </w:rPr>
              <w:t xml:space="preserve">ThreadprintDemon</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br w:type="textWrapping"/>
              <w:t xml:space="preserve">thread1.start()</w:t>
              <w:br w:type="textWrapping"/>
              <w:t xml:space="preserve">        </w:t>
              <w:br w:type="textWrapping"/>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_</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..&lt;</w:t>
            </w:r>
            <w:r w:rsidDel="00000000" w:rsidR="00000000" w:rsidRPr="00000000">
              <w:rPr>
                <w:rFonts w:ascii="Consolas" w:cs="Consolas" w:eastAsia="Consolas" w:hAnsi="Consolas"/>
                <w:color w:val="986801"/>
                <w:sz w:val="20"/>
                <w:szCs w:val="20"/>
                <w:shd w:fill="fafafa" w:val="clear"/>
                <w:rtl w:val="0"/>
              </w:rPr>
              <w:t xml:space="preserve">10</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B5">
      <w:pPr>
        <w:pStyle w:val="Heading2"/>
        <w:rPr/>
      </w:pPr>
      <w:bookmarkStart w:colFirst="0" w:colLast="0" w:name="_3q9xb6q28onm" w:id="11"/>
      <w:bookmarkEnd w:id="11"/>
      <w:r w:rsidDel="00000000" w:rsidR="00000000" w:rsidRPr="00000000">
        <w:rPr>
          <w:rtl w:val="0"/>
        </w:rPr>
        <w:t xml:space="preserve">Управление потоком</w:t>
      </w:r>
    </w:p>
    <w:p w:rsidR="00000000" w:rsidDel="00000000" w:rsidP="00000000" w:rsidRDefault="00000000" w:rsidRPr="00000000" w14:paraId="000000B6">
      <w:pPr>
        <w:rPr/>
      </w:pPr>
      <w:r w:rsidDel="00000000" w:rsidR="00000000" w:rsidRPr="00000000">
        <w:rPr>
          <w:rtl w:val="0"/>
        </w:rPr>
        <w:t xml:space="preserve">Бывают случаи, когда недостаточно просто выполнить какой-то код в отдельном потоке, а необходимо управлять им, запускать и отменять его выполнение . </w:t>
      </w:r>
    </w:p>
    <w:p w:rsidR="00000000" w:rsidDel="00000000" w:rsidP="00000000" w:rsidRDefault="00000000" w:rsidRPr="00000000" w14:paraId="000000B7">
      <w:pPr>
        <w:rPr/>
      </w:pPr>
      <w:r w:rsidDel="00000000" w:rsidR="00000000" w:rsidRPr="00000000">
        <w:rPr>
          <w:rtl w:val="0"/>
        </w:rPr>
        <w:t xml:space="preserve">Самое простое, что вы можете сделать с потоком, это запустить его. Без этого он не выполнит никакой полезной работы.</w:t>
      </w:r>
    </w:p>
    <w:tbl>
      <w:tblPr>
        <w:tblStyle w:val="Table18"/>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a626a4"/>
                <w:sz w:val="20"/>
                <w:szCs w:val="20"/>
                <w:shd w:fill="fafafa" w:val="clear"/>
                <w:rtl w:val="0"/>
              </w:rPr>
              <w:t xml:space="preserve">let</w:t>
            </w:r>
            <w:r w:rsidDel="00000000" w:rsidR="00000000" w:rsidRPr="00000000">
              <w:rPr>
                <w:rFonts w:ascii="Consolas" w:cs="Consolas" w:eastAsia="Consolas" w:hAnsi="Consolas"/>
                <w:color w:val="383a42"/>
                <w:sz w:val="20"/>
                <w:szCs w:val="20"/>
                <w:shd w:fill="fafafa" w:val="clear"/>
                <w:rtl w:val="0"/>
              </w:rPr>
              <w:t xml:space="preserve"> thread1 = </w:t>
            </w:r>
            <w:r w:rsidDel="00000000" w:rsidR="00000000" w:rsidRPr="00000000">
              <w:rPr>
                <w:rFonts w:ascii="Consolas" w:cs="Consolas" w:eastAsia="Consolas" w:hAnsi="Consolas"/>
                <w:color w:val="986801"/>
                <w:sz w:val="20"/>
                <w:szCs w:val="20"/>
                <w:shd w:fill="fafafa" w:val="clear"/>
                <w:rtl w:val="0"/>
              </w:rPr>
              <w:t xml:space="preserve">ThreadprintDemon</w:t>
            </w:r>
            <w:r w:rsidDel="00000000" w:rsidR="00000000" w:rsidRPr="00000000">
              <w:rPr>
                <w:rFonts w:ascii="Consolas" w:cs="Consolas" w:eastAsia="Consolas" w:hAnsi="Consolas"/>
                <w:color w:val="383a42"/>
                <w:sz w:val="20"/>
                <w:szCs w:val="20"/>
                <w:shd w:fill="fafafa" w:val="clear"/>
                <w:rtl w:val="0"/>
              </w:rPr>
              <w:t xml:space="preserve">()</w:t>
              <w:br w:type="textWrapping"/>
              <w:t xml:space="preserve">thread1.start()</w:t>
            </w:r>
            <w:r w:rsidDel="00000000" w:rsidR="00000000" w:rsidRPr="00000000">
              <w:rPr>
                <w:rtl w:val="0"/>
              </w:rPr>
            </w:r>
          </w:p>
        </w:tc>
      </w:tr>
    </w:tbl>
    <w:p w:rsidR="00000000" w:rsidDel="00000000" w:rsidP="00000000" w:rsidRDefault="00000000" w:rsidRPr="00000000" w14:paraId="000000B9">
      <w:pPr>
        <w:spacing w:after="0" w:lineRule="auto"/>
        <w:rPr/>
      </w:pPr>
      <w:r w:rsidDel="00000000" w:rsidR="00000000" w:rsidRPr="00000000">
        <w:rPr>
          <w:rtl w:val="0"/>
        </w:rPr>
        <w:t xml:space="preserve">Поток запустится и начнет выполнение метода “main”. Иногда новички допускают ошибку: создают поток и вызывают у него метод “main”, вместо “start”. В этом случае метод будет выполнен в том потоке, в котором вызван - без создания отдельного. Будьте внимательнее.</w:t>
      </w:r>
    </w:p>
    <w:p w:rsidR="00000000" w:rsidDel="00000000" w:rsidP="00000000" w:rsidRDefault="00000000" w:rsidRPr="00000000" w14:paraId="000000BA">
      <w:pPr>
        <w:rPr/>
      </w:pPr>
      <w:r w:rsidDel="00000000" w:rsidR="00000000" w:rsidRPr="00000000">
        <w:rPr>
          <w:rtl w:val="0"/>
        </w:rPr>
        <w:t xml:space="preserve">Второе возможное  действие с потоком - отмена. Для этого вызывается метод “cancel”.</w:t>
      </w:r>
    </w:p>
    <w:tbl>
      <w:tblPr>
        <w:tblStyle w:val="Table19"/>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a626a4"/>
                <w:sz w:val="20"/>
                <w:szCs w:val="20"/>
                <w:shd w:fill="fafafa" w:val="clear"/>
                <w:rtl w:val="0"/>
              </w:rPr>
              <w:t xml:space="preserve">let</w:t>
            </w:r>
            <w:r w:rsidDel="00000000" w:rsidR="00000000" w:rsidRPr="00000000">
              <w:rPr>
                <w:rFonts w:ascii="Consolas" w:cs="Consolas" w:eastAsia="Consolas" w:hAnsi="Consolas"/>
                <w:color w:val="383a42"/>
                <w:sz w:val="20"/>
                <w:szCs w:val="20"/>
                <w:shd w:fill="fafafa" w:val="clear"/>
                <w:rtl w:val="0"/>
              </w:rPr>
              <w:t xml:space="preserve"> thread1 = </w:t>
            </w:r>
            <w:r w:rsidDel="00000000" w:rsidR="00000000" w:rsidRPr="00000000">
              <w:rPr>
                <w:rFonts w:ascii="Consolas" w:cs="Consolas" w:eastAsia="Consolas" w:hAnsi="Consolas"/>
                <w:color w:val="986801"/>
                <w:sz w:val="20"/>
                <w:szCs w:val="20"/>
                <w:shd w:fill="fafafa" w:val="clear"/>
                <w:rtl w:val="0"/>
              </w:rPr>
              <w:t xml:space="preserve">ThreadprintDemon</w:t>
            </w:r>
            <w:r w:rsidDel="00000000" w:rsidR="00000000" w:rsidRPr="00000000">
              <w:rPr>
                <w:rFonts w:ascii="Consolas" w:cs="Consolas" w:eastAsia="Consolas" w:hAnsi="Consolas"/>
                <w:color w:val="383a42"/>
                <w:sz w:val="20"/>
                <w:szCs w:val="20"/>
                <w:shd w:fill="fafafa" w:val="clear"/>
                <w:rtl w:val="0"/>
              </w:rPr>
              <w:t xml:space="preserve">()</w:t>
              <w:br w:type="textWrapping"/>
              <w:t xml:space="preserve">thread1.start()</w:t>
              <w:br w:type="textWrapping"/>
              <w:t xml:space="preserve">thread1.cancel()</w:t>
            </w:r>
            <w:r w:rsidDel="00000000" w:rsidR="00000000" w:rsidRPr="00000000">
              <w:rPr>
                <w:rtl w:val="0"/>
              </w:rPr>
            </w:r>
          </w:p>
        </w:tc>
      </w:tr>
    </w:tbl>
    <w:p w:rsidR="00000000" w:rsidDel="00000000" w:rsidP="00000000" w:rsidRDefault="00000000" w:rsidRPr="00000000" w14:paraId="000000BC">
      <w:pPr>
        <w:spacing w:after="0" w:before="200" w:lineRule="auto"/>
        <w:rPr/>
      </w:pPr>
      <w:r w:rsidDel="00000000" w:rsidR="00000000" w:rsidRPr="00000000">
        <w:rPr>
          <w:rtl w:val="0"/>
        </w:rPr>
        <w:t xml:space="preserve">Этот метод служит причиной многочисленных ошибок у новичков. Дело в том, что он не останавливает поток, а только дает команду остановки, которую разработчик должен сам обработать в процессе выполнения потока. </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br w:type="page"/>
      </w: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Давайте создадим поток, который будет выполнять бесконечную задачу, и поэкспериментируем с ним.</w:t>
      </w:r>
    </w:p>
    <w:tbl>
      <w:tblPr>
        <w:tblStyle w:val="Table20"/>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a626a4"/>
                <w:sz w:val="20"/>
                <w:szCs w:val="20"/>
                <w:shd w:fill="fafafa" w:val="clear"/>
                <w:rtl w:val="0"/>
              </w:rPr>
              <w:t xml:space="preserve">class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InfintyLoop</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Thread</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override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func</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main</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while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0184bb"/>
                <w:sz w:val="20"/>
                <w:szCs w:val="20"/>
                <w:shd w:fill="fafafa" w:val="clear"/>
                <w:rtl w:val="0"/>
              </w:rPr>
              <w:t xml:space="preserve">true</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Создадим экземпляр потока, запустим и сразу остановим его.</w:t>
      </w:r>
    </w:p>
    <w:tbl>
      <w:tblPr>
        <w:tblStyle w:val="Table21"/>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a626a4"/>
                <w:sz w:val="20"/>
                <w:szCs w:val="20"/>
                <w:shd w:fill="fafafa" w:val="clear"/>
                <w:rtl w:val="0"/>
              </w:rPr>
              <w:t xml:space="preserve">let</w:t>
            </w:r>
            <w:r w:rsidDel="00000000" w:rsidR="00000000" w:rsidRPr="00000000">
              <w:rPr>
                <w:rFonts w:ascii="Consolas" w:cs="Consolas" w:eastAsia="Consolas" w:hAnsi="Consolas"/>
                <w:color w:val="383a42"/>
                <w:sz w:val="20"/>
                <w:szCs w:val="20"/>
                <w:shd w:fill="fafafa" w:val="clear"/>
                <w:rtl w:val="0"/>
              </w:rPr>
              <w:t xml:space="preserve"> thread1 = </w:t>
            </w:r>
            <w:r w:rsidDel="00000000" w:rsidR="00000000" w:rsidRPr="00000000">
              <w:rPr>
                <w:rFonts w:ascii="Consolas" w:cs="Consolas" w:eastAsia="Consolas" w:hAnsi="Consolas"/>
                <w:color w:val="986801"/>
                <w:sz w:val="20"/>
                <w:szCs w:val="20"/>
                <w:shd w:fill="fafafa" w:val="clear"/>
                <w:rtl w:val="0"/>
              </w:rPr>
              <w:t xml:space="preserve">InfintyLoop</w:t>
            </w:r>
            <w:r w:rsidDel="00000000" w:rsidR="00000000" w:rsidRPr="00000000">
              <w:rPr>
                <w:rFonts w:ascii="Consolas" w:cs="Consolas" w:eastAsia="Consolas" w:hAnsi="Consolas"/>
                <w:color w:val="383a42"/>
                <w:sz w:val="20"/>
                <w:szCs w:val="20"/>
                <w:shd w:fill="fafafa" w:val="clear"/>
                <w:rtl w:val="0"/>
              </w:rPr>
              <w:t xml:space="preserve">()</w:t>
              <w:br w:type="textWrapping"/>
              <w:t xml:space="preserve">thread1.start()</w:t>
              <w:br w:type="textWrapping"/>
              <w:t xml:space="preserve">thread1.cancel()</w:t>
            </w:r>
            <w:r w:rsidDel="00000000" w:rsidR="00000000" w:rsidRPr="00000000">
              <w:rPr>
                <w:rtl w:val="0"/>
              </w:rPr>
            </w:r>
          </w:p>
        </w:tc>
      </w:tr>
    </w:tbl>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Именно так новички обычно проверяют работу метода “cancel”, и тут их поджидает первый подводный камень. В результате выполнения этого кода в консоли не будет никаких сообщений: поток действительно остановится, и мы будем думать, что метод “cancel” действительно останавливает поток. Но на самом деле при вызове “cancel” сразу после “start” поток даже не начнет выполняться.</w:t>
      </w:r>
    </w:p>
    <w:p w:rsidR="00000000" w:rsidDel="00000000" w:rsidP="00000000" w:rsidRDefault="00000000" w:rsidRPr="00000000" w14:paraId="000000C6">
      <w:pPr>
        <w:rPr/>
      </w:pPr>
      <w:r w:rsidDel="00000000" w:rsidR="00000000" w:rsidRPr="00000000">
        <w:rPr>
          <w:rtl w:val="0"/>
        </w:rPr>
        <w:t xml:space="preserve">Изменим код, добавим паузу в 2 секунды между запуском и остановкой. За это время поток успеет запуститься.</w:t>
      </w:r>
    </w:p>
    <w:tbl>
      <w:tblPr>
        <w:tblStyle w:val="Table22"/>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a626a4"/>
                <w:sz w:val="20"/>
                <w:szCs w:val="20"/>
                <w:shd w:fill="fafafa" w:val="clear"/>
                <w:rtl w:val="0"/>
              </w:rPr>
              <w:t xml:space="preserve">let</w:t>
            </w:r>
            <w:r w:rsidDel="00000000" w:rsidR="00000000" w:rsidRPr="00000000">
              <w:rPr>
                <w:rFonts w:ascii="Consolas" w:cs="Consolas" w:eastAsia="Consolas" w:hAnsi="Consolas"/>
                <w:color w:val="383a42"/>
                <w:sz w:val="20"/>
                <w:szCs w:val="20"/>
                <w:shd w:fill="fafafa" w:val="clear"/>
                <w:rtl w:val="0"/>
              </w:rPr>
              <w:t xml:space="preserve"> thread1 = </w:t>
            </w:r>
            <w:r w:rsidDel="00000000" w:rsidR="00000000" w:rsidRPr="00000000">
              <w:rPr>
                <w:rFonts w:ascii="Consolas" w:cs="Consolas" w:eastAsia="Consolas" w:hAnsi="Consolas"/>
                <w:color w:val="986801"/>
                <w:sz w:val="20"/>
                <w:szCs w:val="20"/>
                <w:shd w:fill="fafafa" w:val="clear"/>
                <w:rtl w:val="0"/>
              </w:rPr>
              <w:t xml:space="preserve">InfintyLoop</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br w:type="textWrapping"/>
              <w:t xml:space="preserve">thread1.start()</w:t>
              <w:br w:type="textWrapping"/>
              <w:t xml:space="preserve">sleep(</w:t>
            </w:r>
            <w:r w:rsidDel="00000000" w:rsidR="00000000" w:rsidRPr="00000000">
              <w:rPr>
                <w:rFonts w:ascii="Consolas" w:cs="Consolas" w:eastAsia="Consolas" w:hAnsi="Consolas"/>
                <w:color w:val="986801"/>
                <w:sz w:val="20"/>
                <w:szCs w:val="20"/>
                <w:shd w:fill="fafafa" w:val="clear"/>
                <w:rtl w:val="0"/>
              </w:rPr>
              <w:t xml:space="preserve">2</w:t>
            </w:r>
            <w:r w:rsidDel="00000000" w:rsidR="00000000" w:rsidRPr="00000000">
              <w:rPr>
                <w:rFonts w:ascii="Consolas" w:cs="Consolas" w:eastAsia="Consolas" w:hAnsi="Consolas"/>
                <w:color w:val="383a42"/>
                <w:sz w:val="20"/>
                <w:szCs w:val="20"/>
                <w:shd w:fill="fafafa" w:val="clear"/>
                <w:rtl w:val="0"/>
              </w:rPr>
              <w:t xml:space="preserve">)</w:t>
              <w:br w:type="textWrapping"/>
              <w:t xml:space="preserve">thread1.cancel()</w:t>
            </w: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b w:val="1"/>
          <w:i w:val="1"/>
        </w:rPr>
      </w:pPr>
      <w:r w:rsidDel="00000000" w:rsidR="00000000" w:rsidRPr="00000000">
        <w:rPr>
          <w:rtl w:val="0"/>
        </w:rPr>
        <w:t xml:space="preserve">Видите, демоны наполнили нашу консоль и не думают останавливать свою экспансию. Метод остановки не сработал. Давайте разберемся, почему? В этом нам помогут </w:t>
      </w:r>
      <w:r w:rsidDel="00000000" w:rsidR="00000000" w:rsidRPr="00000000">
        <w:rPr>
          <w:b w:val="1"/>
          <w:i w:val="1"/>
          <w:rtl w:val="0"/>
        </w:rPr>
        <w:t xml:space="preserve">флаги выполнения потока:</w:t>
      </w:r>
    </w:p>
    <w:p w:rsidR="00000000" w:rsidDel="00000000" w:rsidP="00000000" w:rsidRDefault="00000000" w:rsidRPr="00000000" w14:paraId="000000CA">
      <w:pPr>
        <w:numPr>
          <w:ilvl w:val="0"/>
          <w:numId w:val="6"/>
        </w:numPr>
        <w:spacing w:after="0" w:afterAutospacing="0"/>
        <w:ind w:left="720" w:hanging="360"/>
        <w:rPr>
          <w:u w:val="none"/>
        </w:rPr>
      </w:pPr>
      <w:r w:rsidDel="00000000" w:rsidR="00000000" w:rsidRPr="00000000">
        <w:rPr>
          <w:b w:val="1"/>
          <w:rtl w:val="0"/>
        </w:rPr>
        <w:t xml:space="preserve">isExecuting</w:t>
      </w:r>
      <w:r w:rsidDel="00000000" w:rsidR="00000000" w:rsidRPr="00000000">
        <w:rPr>
          <w:rtl w:val="0"/>
        </w:rPr>
        <w:t xml:space="preserve"> - указывает на то, выполняется ли поток.</w:t>
      </w:r>
    </w:p>
    <w:p w:rsidR="00000000" w:rsidDel="00000000" w:rsidP="00000000" w:rsidRDefault="00000000" w:rsidRPr="00000000" w14:paraId="000000CB">
      <w:pPr>
        <w:numPr>
          <w:ilvl w:val="0"/>
          <w:numId w:val="6"/>
        </w:numPr>
        <w:spacing w:after="0" w:afterAutospacing="0" w:before="0" w:beforeAutospacing="0"/>
        <w:ind w:left="720" w:hanging="360"/>
        <w:rPr>
          <w:u w:val="none"/>
        </w:rPr>
      </w:pPr>
      <w:r w:rsidDel="00000000" w:rsidR="00000000" w:rsidRPr="00000000">
        <w:rPr>
          <w:b w:val="1"/>
          <w:rtl w:val="0"/>
        </w:rPr>
        <w:t xml:space="preserve">isCancelled</w:t>
      </w:r>
      <w:r w:rsidDel="00000000" w:rsidR="00000000" w:rsidRPr="00000000">
        <w:rPr>
          <w:rtl w:val="0"/>
        </w:rPr>
        <w:t xml:space="preserve"> - указывает на то, был ли поток остановлен.</w:t>
      </w:r>
    </w:p>
    <w:p w:rsidR="00000000" w:rsidDel="00000000" w:rsidP="00000000" w:rsidRDefault="00000000" w:rsidRPr="00000000" w14:paraId="000000CC">
      <w:pPr>
        <w:numPr>
          <w:ilvl w:val="0"/>
          <w:numId w:val="6"/>
        </w:numPr>
        <w:spacing w:before="0" w:beforeAutospacing="0"/>
        <w:ind w:left="720" w:hanging="360"/>
        <w:rPr>
          <w:u w:val="none"/>
        </w:rPr>
      </w:pPr>
      <w:r w:rsidDel="00000000" w:rsidR="00000000" w:rsidRPr="00000000">
        <w:rPr>
          <w:b w:val="1"/>
          <w:rtl w:val="0"/>
        </w:rPr>
        <w:t xml:space="preserve">isFinished</w:t>
      </w:r>
      <w:r w:rsidDel="00000000" w:rsidR="00000000" w:rsidRPr="00000000">
        <w:rPr>
          <w:rtl w:val="0"/>
        </w:rPr>
        <w:t xml:space="preserve"> - указывает на то, был ли поток завершен.</w:t>
      </w:r>
    </w:p>
    <w:p w:rsidR="00000000" w:rsidDel="00000000" w:rsidP="00000000" w:rsidRDefault="00000000" w:rsidRPr="00000000" w14:paraId="000000CD">
      <w:pPr>
        <w:spacing w:before="200" w:lineRule="auto"/>
        <w:rPr/>
      </w:pPr>
      <w:r w:rsidDel="00000000" w:rsidR="00000000" w:rsidRPr="00000000">
        <w:rPr>
          <w:rtl w:val="0"/>
        </w:rPr>
        <w:t xml:space="preserve">Может показаться, что три флага - это слишком много, ведь все они указывают на состояние потока. На самом деле это не так. Первый флаг “isExecuting” - единственный, который достоверно отображает текущее состояние потока. Второй - “isCancelled” - программист может изменять сам, при этом состояние потока может и не соответствовать флагу. Третий - “isFinished” - указывает, был ли завершен поток.</w:t>
      </w:r>
    </w:p>
    <w:p w:rsidR="00000000" w:rsidDel="00000000" w:rsidP="00000000" w:rsidRDefault="00000000" w:rsidRPr="00000000" w14:paraId="000000CE">
      <w:pPr>
        <w:spacing w:before="200" w:lineRule="auto"/>
        <w:rPr>
          <w:i w:val="1"/>
        </w:rPr>
      </w:pPr>
      <w:r w:rsidDel="00000000" w:rsidR="00000000" w:rsidRPr="00000000">
        <w:rPr>
          <w:i w:val="1"/>
          <w:rtl w:val="0"/>
        </w:rPr>
        <w:t xml:space="preserve">Например, поток, который не начал выполняться, имеет состояние isExecuting - false, но isFinished - тоже false, так как и завершен он так же еще не был.</w:t>
      </w:r>
    </w:p>
    <w:p w:rsidR="00000000" w:rsidDel="00000000" w:rsidP="00000000" w:rsidRDefault="00000000" w:rsidRPr="00000000" w14:paraId="000000CF">
      <w:pPr>
        <w:rPr/>
      </w:pPr>
      <w:r w:rsidDel="00000000" w:rsidR="00000000" w:rsidRPr="00000000">
        <w:rPr>
          <w:b w:val="1"/>
          <w:i w:val="1"/>
          <w:rtl w:val="0"/>
        </w:rPr>
        <w:t xml:space="preserve">Как использовать эти флаги для остановки потока?</w:t>
      </w:r>
      <w:r w:rsidDel="00000000" w:rsidR="00000000" w:rsidRPr="00000000">
        <w:rPr>
          <w:rtl w:val="0"/>
        </w:rPr>
        <w:t xml:space="preserve"> Надо отслеживать в коде потока флаг “isCancelled” - если он станет true, то мы просто остановим выполнение задания. В этом примере можем заменить условие цикла “while”, прописав вместо true - “!isCancelled”. Так цикл будет выполняться только до тех пор, пока его не остановят.</w:t>
      </w:r>
    </w:p>
    <w:tbl>
      <w:tblPr>
        <w:tblStyle w:val="Table23"/>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a626a4"/>
                <w:sz w:val="20"/>
                <w:szCs w:val="20"/>
                <w:shd w:fill="fafafa" w:val="clear"/>
                <w:rtl w:val="0"/>
              </w:rPr>
              <w:t xml:space="preserve">class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InfintyLoop</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Thread</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override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func</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main</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while</w:t>
            </w:r>
            <w:r w:rsidDel="00000000" w:rsidR="00000000" w:rsidRPr="00000000">
              <w:rPr>
                <w:rFonts w:ascii="Consolas" w:cs="Consolas" w:eastAsia="Consolas" w:hAnsi="Consolas"/>
                <w:color w:val="383a42"/>
                <w:sz w:val="20"/>
                <w:szCs w:val="20"/>
                <w:shd w:fill="fafafa" w:val="clear"/>
                <w:rtl w:val="0"/>
              </w:rPr>
              <w:t xml:space="preserve"> !isCancelled {</w:t>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Теперь пример запуска остановки будет работать, как запланировано. Это дает определенную гибкость: если ваш поток выполняет какую-то важную задачу, вы сможете не останавливать ее сразу по получении команды, а позволить ей корректно завершиться.</w:t>
      </w:r>
    </w:p>
    <w:p w:rsidR="00000000" w:rsidDel="00000000" w:rsidP="00000000" w:rsidRDefault="00000000" w:rsidRPr="00000000" w14:paraId="000000D3">
      <w:pPr>
        <w:rPr/>
      </w:pPr>
      <w:r w:rsidDel="00000000" w:rsidR="00000000" w:rsidRPr="00000000">
        <w:rPr>
          <w:rtl w:val="0"/>
        </w:rPr>
        <w:t xml:space="preserve">Остальные флаги носят информационный характер, и применять их внутри потока нет смысла. Можно использовать их снаружи, чтобы посмотреть его состояние.</w:t>
      </w:r>
    </w:p>
    <w:p w:rsidR="00000000" w:rsidDel="00000000" w:rsidP="00000000" w:rsidRDefault="00000000" w:rsidRPr="00000000" w14:paraId="000000D4">
      <w:pPr>
        <w:pStyle w:val="Heading2"/>
        <w:rPr/>
      </w:pPr>
      <w:bookmarkStart w:colFirst="0" w:colLast="0" w:name="_ittw9wwb4ho6" w:id="12"/>
      <w:bookmarkEnd w:id="12"/>
      <w:r w:rsidDel="00000000" w:rsidR="00000000" w:rsidRPr="00000000">
        <w:rPr>
          <w:rtl w:val="0"/>
        </w:rPr>
        <w:t xml:space="preserve">Приоритет выполнения потоков</w:t>
      </w:r>
    </w:p>
    <w:p w:rsidR="00000000" w:rsidDel="00000000" w:rsidP="00000000" w:rsidRDefault="00000000" w:rsidRPr="00000000" w14:paraId="000000D5">
      <w:pPr>
        <w:rPr/>
      </w:pPr>
      <w:r w:rsidDel="00000000" w:rsidR="00000000" w:rsidRPr="00000000">
        <w:rPr>
          <w:rtl w:val="0"/>
        </w:rPr>
        <w:t xml:space="preserve">Потоки помогают разделять выполнение задач, а создание дополнительных потоков снимает нагрузку с главного и предотвращает рывки пользовательского интерфейса. Но простым вводом нескольких потоков эти задачи не всегда решаются. Вы можете создать несколько сотен потоков, но все равно будете ограничены ресурсами устройства, на котором выполняется приложение. Так что, даже если вынести логику в отдельный поток, он может забирать ресурсы у главного. </w:t>
      </w:r>
    </w:p>
    <w:p w:rsidR="00000000" w:rsidDel="00000000" w:rsidP="00000000" w:rsidRDefault="00000000" w:rsidRPr="00000000" w14:paraId="000000D6">
      <w:pPr>
        <w:rPr/>
      </w:pPr>
      <w:r w:rsidDel="00000000" w:rsidR="00000000" w:rsidRPr="00000000">
        <w:rPr>
          <w:rtl w:val="0"/>
        </w:rPr>
        <w:t xml:space="preserve">Именно для этого существует </w:t>
      </w:r>
      <w:r w:rsidDel="00000000" w:rsidR="00000000" w:rsidRPr="00000000">
        <w:rPr>
          <w:b w:val="1"/>
          <w:i w:val="1"/>
          <w:rtl w:val="0"/>
        </w:rPr>
        <w:t xml:space="preserve">инструмент управления приоритетами потоков</w:t>
      </w:r>
      <w:r w:rsidDel="00000000" w:rsidR="00000000" w:rsidRPr="00000000">
        <w:rPr>
          <w:rtl w:val="0"/>
        </w:rPr>
        <w:t xml:space="preserve">. С его помощью можно, например, вынести в отдельный поток такую ресурсоемкую операцию, как наложение эффектов на изображение и понизить приоритет. И если в главном потоке будет выполняться операция, требующая ресурсов процессора, он их получит и не будет застывать, а изображения будут обработаны, когда появятся свободные ресурсы.</w:t>
      </w:r>
    </w:p>
    <w:p w:rsidR="00000000" w:rsidDel="00000000" w:rsidP="00000000" w:rsidRDefault="00000000" w:rsidRPr="00000000" w14:paraId="000000D7">
      <w:pPr>
        <w:rPr/>
      </w:pPr>
      <w:r w:rsidDel="00000000" w:rsidR="00000000" w:rsidRPr="00000000">
        <w:rPr>
          <w:rtl w:val="0"/>
        </w:rPr>
        <w:t xml:space="preserve">Напишем новый пример, сделаем два потока с циклами вывода сообщений в консоль. При этом увеличим число итераций до 100, чтобы пример был более выразительный.</w:t>
      </w:r>
    </w:p>
    <w:tbl>
      <w:tblPr>
        <w:tblStyle w:val="Table24"/>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a626a4"/>
                <w:sz w:val="20"/>
                <w:szCs w:val="20"/>
                <w:shd w:fill="fafafa" w:val="clear"/>
                <w:rtl w:val="0"/>
              </w:rPr>
              <w:t xml:space="preserve">class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ThreadprintDemon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Thread</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override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func</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main</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_</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..&lt;</w:t>
            </w:r>
            <w:r w:rsidDel="00000000" w:rsidR="00000000" w:rsidRPr="00000000">
              <w:rPr>
                <w:rFonts w:ascii="Consolas" w:cs="Consolas" w:eastAsia="Consolas" w:hAnsi="Consolas"/>
                <w:color w:val="986801"/>
                <w:sz w:val="20"/>
                <w:szCs w:val="20"/>
                <w:shd w:fill="fafafa" w:val="clear"/>
                <w:rtl w:val="0"/>
              </w:rPr>
              <w:t xml:space="preserve">100</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br w:type="textWrapping"/>
              <w:t xml:space="preserve">    }</w:t>
              <w:br w:type="textWrapping"/>
              <w:t xml:space="preserve">}</w:t>
              <w:br w:type="textWrapping"/>
            </w:r>
            <w:r w:rsidDel="00000000" w:rsidR="00000000" w:rsidRPr="00000000">
              <w:rPr>
                <w:rFonts w:ascii="Consolas" w:cs="Consolas" w:eastAsia="Consolas" w:hAnsi="Consolas"/>
                <w:color w:val="a626a4"/>
                <w:sz w:val="20"/>
                <w:szCs w:val="20"/>
                <w:shd w:fill="fafafa" w:val="clear"/>
                <w:rtl w:val="0"/>
              </w:rPr>
              <w:t xml:space="preserve">class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ThreadprintAngel</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Thread</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override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func</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main</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_</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..&lt;</w:t>
            </w:r>
            <w:r w:rsidDel="00000000" w:rsidR="00000000" w:rsidRPr="00000000">
              <w:rPr>
                <w:rFonts w:ascii="Consolas" w:cs="Consolas" w:eastAsia="Consolas" w:hAnsi="Consolas"/>
                <w:color w:val="986801"/>
                <w:sz w:val="20"/>
                <w:szCs w:val="20"/>
                <w:shd w:fill="fafafa" w:val="clear"/>
                <w:rtl w:val="0"/>
              </w:rPr>
              <w:t xml:space="preserve">100</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Запустим оба потока одновременно. Мы увидим, что демоны и ангелы чередуются. В самом начале демонов может быть больше - это связано с тем, что поток с ними был запущен раньше.</w:t>
      </w:r>
    </w:p>
    <w:tbl>
      <w:tblPr>
        <w:tblStyle w:val="Table25"/>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a626a4"/>
                <w:sz w:val="20"/>
                <w:szCs w:val="20"/>
                <w:shd w:fill="fafafa" w:val="clear"/>
                <w:rtl w:val="0"/>
              </w:rPr>
              <w:t xml:space="preserve">let</w:t>
            </w:r>
            <w:r w:rsidDel="00000000" w:rsidR="00000000" w:rsidRPr="00000000">
              <w:rPr>
                <w:rFonts w:ascii="Consolas" w:cs="Consolas" w:eastAsia="Consolas" w:hAnsi="Consolas"/>
                <w:color w:val="383a42"/>
                <w:sz w:val="20"/>
                <w:szCs w:val="20"/>
                <w:shd w:fill="fafafa" w:val="clear"/>
                <w:rtl w:val="0"/>
              </w:rPr>
              <w:t xml:space="preserve"> thread1 = </w:t>
            </w:r>
            <w:r w:rsidDel="00000000" w:rsidR="00000000" w:rsidRPr="00000000">
              <w:rPr>
                <w:rFonts w:ascii="Consolas" w:cs="Consolas" w:eastAsia="Consolas" w:hAnsi="Consolas"/>
                <w:color w:val="986801"/>
                <w:sz w:val="20"/>
                <w:szCs w:val="20"/>
                <w:shd w:fill="fafafa" w:val="clear"/>
                <w:rtl w:val="0"/>
              </w:rPr>
              <w:t xml:space="preserve">ThreadprintDemon</w:t>
            </w:r>
            <w:r w:rsidDel="00000000" w:rsidR="00000000" w:rsidRPr="00000000">
              <w:rPr>
                <w:rFonts w:ascii="Consolas" w:cs="Consolas" w:eastAsia="Consolas" w:hAnsi="Consolas"/>
                <w:color w:val="383a42"/>
                <w:sz w:val="20"/>
                <w:szCs w:val="20"/>
                <w:shd w:fill="fafafa" w:val="clear"/>
                <w:rtl w:val="0"/>
              </w:rPr>
              <w:t xml:space="preserve">()</w:t>
              <w:br w:type="textWrapping"/>
            </w:r>
            <w:r w:rsidDel="00000000" w:rsidR="00000000" w:rsidRPr="00000000">
              <w:rPr>
                <w:rFonts w:ascii="Consolas" w:cs="Consolas" w:eastAsia="Consolas" w:hAnsi="Consolas"/>
                <w:color w:val="a626a4"/>
                <w:sz w:val="20"/>
                <w:szCs w:val="20"/>
                <w:shd w:fill="fafafa" w:val="clear"/>
                <w:rtl w:val="0"/>
              </w:rPr>
              <w:t xml:space="preserve">let</w:t>
            </w:r>
            <w:r w:rsidDel="00000000" w:rsidR="00000000" w:rsidRPr="00000000">
              <w:rPr>
                <w:rFonts w:ascii="Consolas" w:cs="Consolas" w:eastAsia="Consolas" w:hAnsi="Consolas"/>
                <w:color w:val="383a42"/>
                <w:sz w:val="20"/>
                <w:szCs w:val="20"/>
                <w:shd w:fill="fafafa" w:val="clear"/>
                <w:rtl w:val="0"/>
              </w:rPr>
              <w:t xml:space="preserve"> thread2 = </w:t>
            </w:r>
            <w:r w:rsidDel="00000000" w:rsidR="00000000" w:rsidRPr="00000000">
              <w:rPr>
                <w:rFonts w:ascii="Consolas" w:cs="Consolas" w:eastAsia="Consolas" w:hAnsi="Consolas"/>
                <w:color w:val="986801"/>
                <w:sz w:val="20"/>
                <w:szCs w:val="20"/>
                <w:shd w:fill="fafafa" w:val="clear"/>
                <w:rtl w:val="0"/>
              </w:rPr>
              <w:t xml:space="preserve">ThreadprintAngel</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br w:type="textWrapping"/>
              <w:t xml:space="preserve">thread1.start()</w:t>
              <w:br w:type="textWrapping"/>
              <w:t xml:space="preserve">thread2.start()</w:t>
            </w:r>
            <w:r w:rsidDel="00000000" w:rsidR="00000000" w:rsidRPr="00000000">
              <w:rPr>
                <w:rtl w:val="0"/>
              </w:rPr>
            </w:r>
          </w:p>
        </w:tc>
      </w:tr>
    </w:tbl>
    <w:p w:rsidR="00000000" w:rsidDel="00000000" w:rsidP="00000000" w:rsidRDefault="00000000" w:rsidRPr="00000000" w14:paraId="000000DC">
      <w:pPr>
        <w:rPr/>
      </w:pPr>
      <w:r w:rsidDel="00000000" w:rsidR="00000000" w:rsidRPr="00000000">
        <w:rPr>
          <w:rtl w:val="0"/>
        </w:rPr>
      </w:r>
    </w:p>
    <w:tbl>
      <w:tblPr>
        <w:tblStyle w:val="Table26"/>
        <w:tblW w:w="9638.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DE">
            <w:pPr>
              <w:widowControl w:val="0"/>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DF">
            <w:pPr>
              <w:widowControl w:val="0"/>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0">
            <w:pPr>
              <w:widowControl w:val="0"/>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1">
            <w:pPr>
              <w:widowControl w:val="0"/>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2">
            <w:pPr>
              <w:widowControl w:val="0"/>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3">
            <w:pPr>
              <w:widowControl w:val="0"/>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4">
            <w:pPr>
              <w:widowControl w:val="0"/>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5">
            <w:pPr>
              <w:widowControl w:val="0"/>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6">
            <w:pPr>
              <w:widowControl w:val="0"/>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7">
            <w:pPr>
              <w:widowControl w:val="0"/>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8">
            <w:pPr>
              <w:widowControl w:val="0"/>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p w:rsidR="00000000" w:rsidDel="00000000" w:rsidP="00000000" w:rsidRDefault="00000000" w:rsidRPr="00000000" w14:paraId="000000E9">
            <w:pPr>
              <w:widowControl w:val="0"/>
              <w:spacing w:after="0" w:before="0" w:lineRule="auto"/>
              <w:jc w:val="left"/>
              <w:rPr>
                <w:rFonts w:ascii="Consolas" w:cs="Consolas" w:eastAsia="Consolas" w:hAnsi="Consolas"/>
                <w:color w:val="000000"/>
                <w:sz w:val="20"/>
                <w:szCs w:val="20"/>
              </w:rPr>
            </w:pPr>
            <w:r w:rsidDel="00000000" w:rsidR="00000000" w:rsidRPr="00000000">
              <w:rPr>
                <w:rFonts w:ascii="Consolas" w:cs="Consolas" w:eastAsia="Consolas" w:hAnsi="Consolas"/>
                <w:color w:val="666600"/>
                <w:sz w:val="20"/>
                <w:szCs w:val="20"/>
                <w:rtl w:val="0"/>
              </w:rPr>
              <w:t xml:space="preserve">😈</w:t>
            </w:r>
            <w:r w:rsidDel="00000000" w:rsidR="00000000" w:rsidRPr="00000000">
              <w:rPr>
                <w:rtl w:val="0"/>
              </w:rPr>
            </w:r>
          </w:p>
        </w:tc>
      </w:tr>
    </w:tbl>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Изменим приоритеты для потоков. Есть 5 приоритетов:</w:t>
      </w:r>
    </w:p>
    <w:p w:rsidR="00000000" w:rsidDel="00000000" w:rsidP="00000000" w:rsidRDefault="00000000" w:rsidRPr="00000000" w14:paraId="000000EC">
      <w:pPr>
        <w:numPr>
          <w:ilvl w:val="0"/>
          <w:numId w:val="4"/>
        </w:numPr>
        <w:spacing w:after="0" w:afterAutospacing="0"/>
        <w:ind w:left="720" w:hanging="360"/>
        <w:rPr>
          <w:u w:val="none"/>
        </w:rPr>
      </w:pPr>
      <w:r w:rsidDel="00000000" w:rsidR="00000000" w:rsidRPr="00000000">
        <w:rPr>
          <w:b w:val="1"/>
          <w:rtl w:val="0"/>
        </w:rPr>
        <w:t xml:space="preserve">UserInteractive</w:t>
      </w:r>
      <w:r w:rsidDel="00000000" w:rsidR="00000000" w:rsidRPr="00000000">
        <w:rPr>
          <w:rtl w:val="0"/>
        </w:rPr>
        <w:t xml:space="preserve"> - самый высокий приоритет. Используется, когда результат нужен как можно раньше, желательно - прямо сейчас.</w:t>
      </w:r>
    </w:p>
    <w:p w:rsidR="00000000" w:rsidDel="00000000" w:rsidP="00000000" w:rsidRDefault="00000000" w:rsidRPr="00000000" w14:paraId="000000ED">
      <w:pPr>
        <w:numPr>
          <w:ilvl w:val="0"/>
          <w:numId w:val="4"/>
        </w:numPr>
        <w:spacing w:after="0" w:afterAutospacing="0" w:before="0" w:beforeAutospacing="0"/>
        <w:ind w:left="720" w:hanging="360"/>
        <w:rPr>
          <w:u w:val="none"/>
        </w:rPr>
      </w:pPr>
      <w:r w:rsidDel="00000000" w:rsidR="00000000" w:rsidRPr="00000000">
        <w:rPr>
          <w:b w:val="1"/>
          <w:rtl w:val="0"/>
        </w:rPr>
        <w:t xml:space="preserve">UserInitiated</w:t>
      </w:r>
      <w:r w:rsidDel="00000000" w:rsidR="00000000" w:rsidRPr="00000000">
        <w:rPr>
          <w:rtl w:val="0"/>
        </w:rPr>
        <w:t xml:space="preserve"> - пониженный приоритет. Применяется, когда результат важен, но допустима небольшая задержка.</w:t>
      </w:r>
    </w:p>
    <w:p w:rsidR="00000000" w:rsidDel="00000000" w:rsidP="00000000" w:rsidRDefault="00000000" w:rsidRPr="00000000" w14:paraId="000000EE">
      <w:pPr>
        <w:numPr>
          <w:ilvl w:val="0"/>
          <w:numId w:val="4"/>
        </w:numPr>
        <w:spacing w:after="0" w:afterAutospacing="0" w:before="0" w:beforeAutospacing="0"/>
        <w:ind w:left="720" w:hanging="360"/>
        <w:rPr>
          <w:u w:val="none"/>
        </w:rPr>
      </w:pPr>
      <w:r w:rsidDel="00000000" w:rsidR="00000000" w:rsidRPr="00000000">
        <w:rPr>
          <w:b w:val="1"/>
          <w:rtl w:val="0"/>
        </w:rPr>
        <w:t xml:space="preserve">Utility</w:t>
      </w:r>
      <w:r w:rsidDel="00000000" w:rsidR="00000000" w:rsidRPr="00000000">
        <w:rPr>
          <w:rtl w:val="0"/>
        </w:rPr>
        <w:t xml:space="preserve"> - почти минимальный приоритет - для ситуаций, когда результат может подождать.</w:t>
      </w:r>
    </w:p>
    <w:p w:rsidR="00000000" w:rsidDel="00000000" w:rsidP="00000000" w:rsidRDefault="00000000" w:rsidRPr="00000000" w14:paraId="000000EF">
      <w:pPr>
        <w:numPr>
          <w:ilvl w:val="0"/>
          <w:numId w:val="4"/>
        </w:numPr>
        <w:spacing w:after="0" w:afterAutospacing="0" w:before="0" w:beforeAutospacing="0"/>
        <w:ind w:left="720" w:hanging="360"/>
        <w:rPr>
          <w:u w:val="none"/>
        </w:rPr>
      </w:pPr>
      <w:r w:rsidDel="00000000" w:rsidR="00000000" w:rsidRPr="00000000">
        <w:rPr>
          <w:b w:val="1"/>
          <w:rtl w:val="0"/>
        </w:rPr>
        <w:t xml:space="preserve">Background</w:t>
      </w:r>
      <w:r w:rsidDel="00000000" w:rsidR="00000000" w:rsidRPr="00000000">
        <w:rPr>
          <w:rtl w:val="0"/>
        </w:rPr>
        <w:t xml:space="preserve"> - самый минимальный приоритет, используется для фоновых задач.</w:t>
      </w:r>
    </w:p>
    <w:p w:rsidR="00000000" w:rsidDel="00000000" w:rsidP="00000000" w:rsidRDefault="00000000" w:rsidRPr="00000000" w14:paraId="000000F0">
      <w:pPr>
        <w:numPr>
          <w:ilvl w:val="0"/>
          <w:numId w:val="4"/>
        </w:numPr>
        <w:spacing w:before="0" w:beforeAutospacing="0"/>
        <w:ind w:left="720" w:hanging="360"/>
        <w:rPr>
          <w:u w:val="none"/>
        </w:rPr>
      </w:pPr>
      <w:r w:rsidDel="00000000" w:rsidR="00000000" w:rsidRPr="00000000">
        <w:rPr>
          <w:b w:val="1"/>
          <w:rtl w:val="0"/>
        </w:rPr>
        <w:t xml:space="preserve">Default</w:t>
      </w:r>
      <w:r w:rsidDel="00000000" w:rsidR="00000000" w:rsidRPr="00000000">
        <w:rPr>
          <w:rtl w:val="0"/>
        </w:rPr>
        <w:t xml:space="preserve"> - приоритет по умолчанию, выбирается между </w:t>
      </w:r>
      <w:r w:rsidDel="00000000" w:rsidR="00000000" w:rsidRPr="00000000">
        <w:rPr>
          <w:b w:val="1"/>
          <w:rtl w:val="0"/>
        </w:rPr>
        <w:t xml:space="preserve">userInteractive </w:t>
      </w:r>
      <w:r w:rsidDel="00000000" w:rsidR="00000000" w:rsidRPr="00000000">
        <w:rPr>
          <w:rtl w:val="0"/>
        </w:rPr>
        <w:t xml:space="preserve">и</w:t>
      </w:r>
      <w:r w:rsidDel="00000000" w:rsidR="00000000" w:rsidRPr="00000000">
        <w:rPr>
          <w:b w:val="1"/>
          <w:rtl w:val="0"/>
        </w:rPr>
        <w:t xml:space="preserve"> userInitiated.</w:t>
      </w:r>
    </w:p>
    <w:p w:rsidR="00000000" w:rsidDel="00000000" w:rsidP="00000000" w:rsidRDefault="00000000" w:rsidRPr="00000000" w14:paraId="000000F1">
      <w:pPr>
        <w:rPr/>
      </w:pPr>
      <w:r w:rsidDel="00000000" w:rsidR="00000000" w:rsidRPr="00000000">
        <w:rPr>
          <w:rtl w:val="0"/>
        </w:rPr>
        <w:t xml:space="preserve">Назначим потоку с демонами низкий приоритет </w:t>
      </w:r>
      <w:r w:rsidDel="00000000" w:rsidR="00000000" w:rsidRPr="00000000">
        <w:rPr>
          <w:b w:val="1"/>
          <w:rtl w:val="0"/>
        </w:rPr>
        <w:t xml:space="preserve">utility</w:t>
      </w:r>
      <w:r w:rsidDel="00000000" w:rsidR="00000000" w:rsidRPr="00000000">
        <w:rPr>
          <w:rtl w:val="0"/>
        </w:rPr>
        <w:t xml:space="preserve">, а потоку с ангелами самый высокий </w:t>
      </w:r>
      <w:r w:rsidDel="00000000" w:rsidR="00000000" w:rsidRPr="00000000">
        <w:rPr>
          <w:b w:val="1"/>
          <w:rtl w:val="0"/>
        </w:rPr>
        <w:t xml:space="preserve">userInteractive.</w:t>
      </w:r>
      <w:r w:rsidDel="00000000" w:rsidR="00000000" w:rsidRPr="00000000">
        <w:rPr>
          <w:rtl w:val="0"/>
        </w:rPr>
      </w:r>
    </w:p>
    <w:tbl>
      <w:tblPr>
        <w:tblStyle w:val="Table27"/>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a626a4"/>
                <w:sz w:val="20"/>
                <w:szCs w:val="20"/>
                <w:shd w:fill="fafafa" w:val="clear"/>
                <w:rtl w:val="0"/>
              </w:rPr>
              <w:t xml:space="preserve">let</w:t>
            </w:r>
            <w:r w:rsidDel="00000000" w:rsidR="00000000" w:rsidRPr="00000000">
              <w:rPr>
                <w:rFonts w:ascii="Consolas" w:cs="Consolas" w:eastAsia="Consolas" w:hAnsi="Consolas"/>
                <w:color w:val="383a42"/>
                <w:sz w:val="20"/>
                <w:szCs w:val="20"/>
                <w:shd w:fill="fafafa" w:val="clear"/>
                <w:rtl w:val="0"/>
              </w:rPr>
              <w:t xml:space="preserve"> thread1 = </w:t>
            </w:r>
            <w:r w:rsidDel="00000000" w:rsidR="00000000" w:rsidRPr="00000000">
              <w:rPr>
                <w:rFonts w:ascii="Consolas" w:cs="Consolas" w:eastAsia="Consolas" w:hAnsi="Consolas"/>
                <w:color w:val="986801"/>
                <w:sz w:val="20"/>
                <w:szCs w:val="20"/>
                <w:shd w:fill="fafafa" w:val="clear"/>
                <w:rtl w:val="0"/>
              </w:rPr>
              <w:t xml:space="preserve">ThreadprintDemon</w:t>
            </w:r>
            <w:r w:rsidDel="00000000" w:rsidR="00000000" w:rsidRPr="00000000">
              <w:rPr>
                <w:rFonts w:ascii="Consolas" w:cs="Consolas" w:eastAsia="Consolas" w:hAnsi="Consolas"/>
                <w:color w:val="383a42"/>
                <w:sz w:val="20"/>
                <w:szCs w:val="20"/>
                <w:shd w:fill="fafafa" w:val="clear"/>
                <w:rtl w:val="0"/>
              </w:rPr>
              <w:t xml:space="preserve">()</w:t>
              <w:br w:type="textWrapping"/>
            </w:r>
            <w:r w:rsidDel="00000000" w:rsidR="00000000" w:rsidRPr="00000000">
              <w:rPr>
                <w:rFonts w:ascii="Consolas" w:cs="Consolas" w:eastAsia="Consolas" w:hAnsi="Consolas"/>
                <w:color w:val="a626a4"/>
                <w:sz w:val="20"/>
                <w:szCs w:val="20"/>
                <w:shd w:fill="fafafa" w:val="clear"/>
                <w:rtl w:val="0"/>
              </w:rPr>
              <w:t xml:space="preserve">let</w:t>
            </w:r>
            <w:r w:rsidDel="00000000" w:rsidR="00000000" w:rsidRPr="00000000">
              <w:rPr>
                <w:rFonts w:ascii="Consolas" w:cs="Consolas" w:eastAsia="Consolas" w:hAnsi="Consolas"/>
                <w:color w:val="383a42"/>
                <w:sz w:val="20"/>
                <w:szCs w:val="20"/>
                <w:shd w:fill="fafafa" w:val="clear"/>
                <w:rtl w:val="0"/>
              </w:rPr>
              <w:t xml:space="preserve"> thread2 = </w:t>
            </w:r>
            <w:r w:rsidDel="00000000" w:rsidR="00000000" w:rsidRPr="00000000">
              <w:rPr>
                <w:rFonts w:ascii="Consolas" w:cs="Consolas" w:eastAsia="Consolas" w:hAnsi="Consolas"/>
                <w:color w:val="986801"/>
                <w:sz w:val="20"/>
                <w:szCs w:val="20"/>
                <w:shd w:fill="fafafa" w:val="clear"/>
                <w:rtl w:val="0"/>
              </w:rPr>
              <w:t xml:space="preserve">ThreadprintAngel</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br w:type="textWrapping"/>
              <w:t xml:space="preserve">thread1.qualityOfService = .utility</w:t>
              <w:br w:type="textWrapping"/>
              <w:t xml:space="preserve">thread2.qualityOfService = .userInteractive</w:t>
              <w:br w:type="textWrapping"/>
              <w:t xml:space="preserve">        </w:t>
              <w:br w:type="textWrapping"/>
              <w:t xml:space="preserve">thread1.start()</w:t>
              <w:br w:type="textWrapping"/>
              <w:t xml:space="preserve">thread2.start()</w:t>
            </w:r>
            <w:r w:rsidDel="00000000" w:rsidR="00000000" w:rsidRPr="00000000">
              <w:rPr>
                <w:rtl w:val="0"/>
              </w:rPr>
            </w:r>
          </w:p>
        </w:tc>
      </w:tr>
    </w:tbl>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Результат в консоли кардинально изменился. Теперь почти все ангелы в начале, а демоны в конце. Дело в том, что все ресурсы отдавались потоку с ангелами, а поток с демонами ждал, пока они освободятся. Это очень хорошо демонстрирует приоритеты, но мы рассмотрели ситуацию, когда потоки очень прожорливы, а обычный цикл стремится получить все доступные ресурсы. </w:t>
      </w:r>
    </w:p>
    <w:p w:rsidR="00000000" w:rsidDel="00000000" w:rsidP="00000000" w:rsidRDefault="00000000" w:rsidRPr="00000000" w14:paraId="000000F5">
      <w:pPr>
        <w:rPr/>
      </w:pPr>
      <w:r w:rsidDel="00000000" w:rsidR="00000000" w:rsidRPr="00000000">
        <w:rPr>
          <w:rtl w:val="0"/>
        </w:rPr>
        <w:t xml:space="preserve">Добавим в цикл паузу: при этом потоку понадобится очень мало процессорных ресурсов на выполнение.</w:t>
      </w:r>
    </w:p>
    <w:tbl>
      <w:tblPr>
        <w:tblStyle w:val="Table28"/>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a626a4"/>
                <w:sz w:val="20"/>
                <w:szCs w:val="20"/>
                <w:shd w:fill="fafafa" w:val="clear"/>
                <w:rtl w:val="0"/>
              </w:rPr>
              <w:t xml:space="preserve">class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ThreadprintDemon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Thread</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override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func</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main</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_</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..&lt;</w:t>
            </w:r>
            <w:r w:rsidDel="00000000" w:rsidR="00000000" w:rsidRPr="00000000">
              <w:rPr>
                <w:rFonts w:ascii="Consolas" w:cs="Consolas" w:eastAsia="Consolas" w:hAnsi="Consolas"/>
                <w:color w:val="986801"/>
                <w:sz w:val="20"/>
                <w:szCs w:val="20"/>
                <w:shd w:fill="fafafa" w:val="clear"/>
                <w:rtl w:val="0"/>
              </w:rPr>
              <w:t xml:space="preserve">100</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986801"/>
                <w:sz w:val="20"/>
                <w:szCs w:val="20"/>
                <w:shd w:fill="fafafa" w:val="clear"/>
                <w:rtl w:val="0"/>
              </w:rPr>
              <w:t xml:space="preserve">Thread</w:t>
            </w:r>
            <w:r w:rsidDel="00000000" w:rsidR="00000000" w:rsidRPr="00000000">
              <w:rPr>
                <w:rFonts w:ascii="Consolas" w:cs="Consolas" w:eastAsia="Consolas" w:hAnsi="Consolas"/>
                <w:color w:val="383a42"/>
                <w:sz w:val="20"/>
                <w:szCs w:val="20"/>
                <w:shd w:fill="fafafa" w:val="clear"/>
                <w:rtl w:val="0"/>
              </w:rPr>
              <w:t xml:space="preserve">.sleep(forTimeInterval: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br w:type="textWrapping"/>
              <w:t xml:space="preserve">    }</w:t>
              <w:br w:type="textWrapping"/>
              <w:t xml:space="preserve">}</w:t>
              <w:br w:type="textWrapping"/>
              <w:br w:type="textWrapping"/>
            </w:r>
            <w:r w:rsidDel="00000000" w:rsidR="00000000" w:rsidRPr="00000000">
              <w:rPr>
                <w:rFonts w:ascii="Consolas" w:cs="Consolas" w:eastAsia="Consolas" w:hAnsi="Consolas"/>
                <w:color w:val="a626a4"/>
                <w:sz w:val="20"/>
                <w:szCs w:val="20"/>
                <w:shd w:fill="fafafa" w:val="clear"/>
                <w:rtl w:val="0"/>
              </w:rPr>
              <w:t xml:space="preserve">class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ThreadprintAngel</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Thread</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override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func</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main</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for</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_</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986801"/>
                <w:sz w:val="20"/>
                <w:szCs w:val="20"/>
                <w:shd w:fill="fafafa" w:val="clear"/>
                <w:rtl w:val="0"/>
              </w:rPr>
              <w:t xml:space="preserve">0</w:t>
            </w:r>
            <w:r w:rsidDel="00000000" w:rsidR="00000000" w:rsidRPr="00000000">
              <w:rPr>
                <w:rFonts w:ascii="Consolas" w:cs="Consolas" w:eastAsia="Consolas" w:hAnsi="Consolas"/>
                <w:color w:val="383a42"/>
                <w:sz w:val="20"/>
                <w:szCs w:val="20"/>
                <w:shd w:fill="fafafa" w:val="clear"/>
                <w:rtl w:val="0"/>
              </w:rPr>
              <w:t xml:space="preserve">..&lt;</w:t>
            </w:r>
            <w:r w:rsidDel="00000000" w:rsidR="00000000" w:rsidRPr="00000000">
              <w:rPr>
                <w:rFonts w:ascii="Consolas" w:cs="Consolas" w:eastAsia="Consolas" w:hAnsi="Consolas"/>
                <w:color w:val="986801"/>
                <w:sz w:val="20"/>
                <w:szCs w:val="20"/>
                <w:shd w:fill="fafafa" w:val="clear"/>
                <w:rtl w:val="0"/>
              </w:rPr>
              <w:t xml:space="preserve">100</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r>
            <w:r w:rsidDel="00000000" w:rsidR="00000000" w:rsidRPr="00000000">
              <w:rPr>
                <w:rFonts w:ascii="Consolas" w:cs="Consolas" w:eastAsia="Consolas" w:hAnsi="Consolas"/>
                <w:color w:val="986801"/>
                <w:sz w:val="20"/>
                <w:szCs w:val="20"/>
                <w:shd w:fill="fafafa" w:val="clear"/>
                <w:rtl w:val="0"/>
              </w:rPr>
              <w:t xml:space="preserve">Thread</w:t>
            </w:r>
            <w:r w:rsidDel="00000000" w:rsidR="00000000" w:rsidRPr="00000000">
              <w:rPr>
                <w:rFonts w:ascii="Consolas" w:cs="Consolas" w:eastAsia="Consolas" w:hAnsi="Consolas"/>
                <w:color w:val="383a42"/>
                <w:sz w:val="20"/>
                <w:szCs w:val="20"/>
                <w:shd w:fill="fafafa" w:val="clear"/>
                <w:rtl w:val="0"/>
              </w:rPr>
              <w:t xml:space="preserve">.sleep(forTimeInterval: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F7">
      <w:pPr>
        <w:rPr/>
      </w:pPr>
      <w:r w:rsidDel="00000000" w:rsidR="00000000" w:rsidRPr="00000000">
        <w:rPr>
          <w:rtl w:val="0"/>
        </w:rPr>
      </w:r>
    </w:p>
    <w:tbl>
      <w:tblPr>
        <w:tblStyle w:val="Table29"/>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a626a4"/>
                <w:sz w:val="20"/>
                <w:szCs w:val="20"/>
                <w:shd w:fill="fafafa" w:val="clear"/>
                <w:rtl w:val="0"/>
              </w:rPr>
              <w:t xml:space="preserve">let</w:t>
            </w:r>
            <w:r w:rsidDel="00000000" w:rsidR="00000000" w:rsidRPr="00000000">
              <w:rPr>
                <w:rFonts w:ascii="Consolas" w:cs="Consolas" w:eastAsia="Consolas" w:hAnsi="Consolas"/>
                <w:color w:val="383a42"/>
                <w:sz w:val="20"/>
                <w:szCs w:val="20"/>
                <w:shd w:fill="fafafa" w:val="clear"/>
                <w:rtl w:val="0"/>
              </w:rPr>
              <w:t xml:space="preserve"> thread1 = </w:t>
            </w:r>
            <w:r w:rsidDel="00000000" w:rsidR="00000000" w:rsidRPr="00000000">
              <w:rPr>
                <w:rFonts w:ascii="Consolas" w:cs="Consolas" w:eastAsia="Consolas" w:hAnsi="Consolas"/>
                <w:color w:val="986801"/>
                <w:sz w:val="20"/>
                <w:szCs w:val="20"/>
                <w:shd w:fill="fafafa" w:val="clear"/>
                <w:rtl w:val="0"/>
              </w:rPr>
              <w:t xml:space="preserve">ThreadprintDemon</w:t>
            </w:r>
            <w:r w:rsidDel="00000000" w:rsidR="00000000" w:rsidRPr="00000000">
              <w:rPr>
                <w:rFonts w:ascii="Consolas" w:cs="Consolas" w:eastAsia="Consolas" w:hAnsi="Consolas"/>
                <w:color w:val="383a42"/>
                <w:sz w:val="20"/>
                <w:szCs w:val="20"/>
                <w:shd w:fill="fafafa" w:val="clear"/>
                <w:rtl w:val="0"/>
              </w:rPr>
              <w:t xml:space="preserve">()</w:t>
              <w:br w:type="textWrapping"/>
            </w:r>
            <w:r w:rsidDel="00000000" w:rsidR="00000000" w:rsidRPr="00000000">
              <w:rPr>
                <w:rFonts w:ascii="Consolas" w:cs="Consolas" w:eastAsia="Consolas" w:hAnsi="Consolas"/>
                <w:color w:val="a626a4"/>
                <w:sz w:val="20"/>
                <w:szCs w:val="20"/>
                <w:shd w:fill="fafafa" w:val="clear"/>
                <w:rtl w:val="0"/>
              </w:rPr>
              <w:t xml:space="preserve">let</w:t>
            </w:r>
            <w:r w:rsidDel="00000000" w:rsidR="00000000" w:rsidRPr="00000000">
              <w:rPr>
                <w:rFonts w:ascii="Consolas" w:cs="Consolas" w:eastAsia="Consolas" w:hAnsi="Consolas"/>
                <w:color w:val="383a42"/>
                <w:sz w:val="20"/>
                <w:szCs w:val="20"/>
                <w:shd w:fill="fafafa" w:val="clear"/>
                <w:rtl w:val="0"/>
              </w:rPr>
              <w:t xml:space="preserve"> thread2 = </w:t>
            </w:r>
            <w:r w:rsidDel="00000000" w:rsidR="00000000" w:rsidRPr="00000000">
              <w:rPr>
                <w:rFonts w:ascii="Consolas" w:cs="Consolas" w:eastAsia="Consolas" w:hAnsi="Consolas"/>
                <w:color w:val="986801"/>
                <w:sz w:val="20"/>
                <w:szCs w:val="20"/>
                <w:shd w:fill="fafafa" w:val="clear"/>
                <w:rtl w:val="0"/>
              </w:rPr>
              <w:t xml:space="preserve">ThreadprintAngel</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br w:type="textWrapping"/>
              <w:t xml:space="preserve">thread1.qualityOfService = .utility</w:t>
              <w:br w:type="textWrapping"/>
              <w:t xml:space="preserve">thread2.qualityOfService = .userInteractive</w:t>
              <w:br w:type="textWrapping"/>
              <w:t xml:space="preserve">        </w:t>
              <w:br w:type="textWrapping"/>
              <w:t xml:space="preserve">thread1.start()</w:t>
              <w:br w:type="textWrapping"/>
              <w:t xml:space="preserve">thread2.start()</w:t>
            </w:r>
            <w:r w:rsidDel="00000000" w:rsidR="00000000" w:rsidRPr="00000000">
              <w:rPr>
                <w:rtl w:val="0"/>
              </w:rPr>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Несмотря на то, что приоритеты потоков по-прежнему разные, вывод в консоль вернулся к виду, когда ангелы и демоны чередуются. Так происходит потому, что ресурсов достаточно, чтобы выполнять оба потока одновременно.</w:t>
      </w:r>
      <w:r w:rsidDel="00000000" w:rsidR="00000000" w:rsidRPr="00000000">
        <w:rPr>
          <w:rtl w:val="0"/>
        </w:rPr>
      </w:r>
    </w:p>
    <w:p w:rsidR="00000000" w:rsidDel="00000000" w:rsidP="00000000" w:rsidRDefault="00000000" w:rsidRPr="00000000" w14:paraId="000000FB">
      <w:pPr>
        <w:pStyle w:val="Heading2"/>
        <w:rPr/>
      </w:pPr>
      <w:bookmarkStart w:colFirst="0" w:colLast="0" w:name="_po5q2ofik5wl" w:id="13"/>
      <w:bookmarkEnd w:id="13"/>
      <w:r w:rsidDel="00000000" w:rsidR="00000000" w:rsidRPr="00000000">
        <w:rPr>
          <w:rtl w:val="0"/>
        </w:rPr>
        <w:t xml:space="preserve">RunLoop в потоках</w:t>
      </w:r>
    </w:p>
    <w:p w:rsidR="00000000" w:rsidDel="00000000" w:rsidP="00000000" w:rsidRDefault="00000000" w:rsidRPr="00000000" w14:paraId="000000FC">
      <w:pPr>
        <w:rPr/>
      </w:pPr>
      <w:r w:rsidDel="00000000" w:rsidR="00000000" w:rsidRPr="00000000">
        <w:rPr>
          <w:rtl w:val="0"/>
        </w:rPr>
        <w:t xml:space="preserve">По умолчанию RunLoop есть только в главном потоке, в остальных, созданных вами, он отсутствует. Значит, в потоках не работает асинхронный код, таймеры и, к примеру, уведомления Realm. При этом любой поток без петли событий завершится, как только выполнится его код. Но как поступить, если необходимо добавить в потоки таймеры или не дать им закрываться на протяжении длительного времени? Создать и запустить в потоках RunLoop. </w:t>
      </w:r>
    </w:p>
    <w:p w:rsidR="00000000" w:rsidDel="00000000" w:rsidP="00000000" w:rsidRDefault="00000000" w:rsidRPr="00000000" w14:paraId="000000FD">
      <w:pPr>
        <w:rPr/>
      </w:pPr>
      <w:r w:rsidDel="00000000" w:rsidR="00000000" w:rsidRPr="00000000">
        <w:rPr>
          <w:rtl w:val="0"/>
        </w:rPr>
        <w:t xml:space="preserve">RunLoop создается в потоке, как только вы попытаетесь к нему обратиться. Самый простой способ обратиться к петле событий - это попытаться вывести на экран текущую петлю.</w:t>
      </w:r>
    </w:p>
    <w:tbl>
      <w:tblPr>
        <w:tblStyle w:val="Table30"/>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c18401"/>
                <w:shd w:fill="fafafa" w:val="clear"/>
                <w:rtl w:val="0"/>
              </w:rPr>
              <w:t xml:space="preserve">print</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986801"/>
                <w:shd w:fill="fafafa" w:val="clear"/>
                <w:rtl w:val="0"/>
              </w:rPr>
              <w:t xml:space="preserve">RunLoop</w:t>
            </w:r>
            <w:r w:rsidDel="00000000" w:rsidR="00000000" w:rsidRPr="00000000">
              <w:rPr>
                <w:rFonts w:ascii="Consolas" w:cs="Consolas" w:eastAsia="Consolas" w:hAnsi="Consolas"/>
                <w:color w:val="383a42"/>
                <w:shd w:fill="fafafa" w:val="clear"/>
                <w:rtl w:val="0"/>
              </w:rPr>
              <w:t xml:space="preserve">.current</w:t>
            </w:r>
            <w:r w:rsidDel="00000000" w:rsidR="00000000" w:rsidRPr="00000000">
              <w:rPr>
                <w:rFonts w:ascii="Consolas" w:cs="Consolas" w:eastAsia="Consolas" w:hAnsi="Consolas"/>
                <w:color w:val="000000"/>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0FF">
      <w:pPr>
        <w:spacing w:after="0" w:before="200" w:lineRule="auto"/>
        <w:rPr/>
      </w:pPr>
      <w:r w:rsidDel="00000000" w:rsidR="00000000" w:rsidRPr="00000000">
        <w:rPr>
          <w:rtl w:val="0"/>
        </w:rPr>
        <w:t xml:space="preserve">После этого RunLoop будет создан, даже если его там не было. Но он находится в неактивном состоянии. Для запуска есть метод “Run”.</w:t>
      </w:r>
    </w:p>
    <w:tbl>
      <w:tblPr>
        <w:tblStyle w:val="Table31"/>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986801"/>
                <w:sz w:val="20"/>
                <w:szCs w:val="20"/>
                <w:shd w:fill="fafafa" w:val="clear"/>
                <w:rtl w:val="0"/>
              </w:rPr>
              <w:t xml:space="preserve">RunLoop</w:t>
            </w:r>
            <w:r w:rsidDel="00000000" w:rsidR="00000000" w:rsidRPr="00000000">
              <w:rPr>
                <w:rFonts w:ascii="Consolas" w:cs="Consolas" w:eastAsia="Consolas" w:hAnsi="Consolas"/>
                <w:color w:val="383a42"/>
                <w:sz w:val="20"/>
                <w:szCs w:val="20"/>
                <w:shd w:fill="fafafa" w:val="clear"/>
                <w:rtl w:val="0"/>
              </w:rPr>
              <w:t xml:space="preserve">.current.run()</w:t>
            </w:r>
            <w:r w:rsidDel="00000000" w:rsidR="00000000" w:rsidRPr="00000000">
              <w:rPr>
                <w:rtl w:val="0"/>
              </w:rPr>
            </w:r>
          </w:p>
        </w:tc>
      </w:tr>
    </w:tbl>
    <w:p w:rsidR="00000000" w:rsidDel="00000000" w:rsidP="00000000" w:rsidRDefault="00000000" w:rsidRPr="00000000" w14:paraId="00000101">
      <w:pPr>
        <w:spacing w:after="0" w:before="0" w:lineRule="auto"/>
        <w:rPr/>
      </w:pPr>
      <w:r w:rsidDel="00000000" w:rsidR="00000000" w:rsidRPr="00000000">
        <w:rPr>
          <w:rtl w:val="0"/>
        </w:rPr>
      </w:r>
    </w:p>
    <w:p w:rsidR="00000000" w:rsidDel="00000000" w:rsidP="00000000" w:rsidRDefault="00000000" w:rsidRPr="00000000" w14:paraId="00000102">
      <w:pPr>
        <w:spacing w:after="0" w:before="0" w:lineRule="auto"/>
        <w:rPr/>
      </w:pPr>
      <w:r w:rsidDel="00000000" w:rsidR="00000000" w:rsidRPr="00000000">
        <w:rPr>
          <w:rtl w:val="0"/>
        </w:rPr>
        <w:t xml:space="preserve">Код выше создает RunLoop, если его нет, и запускает его. После этого петля событий оживит поток, и он никогда не закроется. После запуска петли действия в потоке будут выполнены, только если они находятся в источниках RunLoop. Значит добавлять что-то в эти источники, то есть запускать асинхронный код надо либо до запуска петли событий, либо из другого потока. </w:t>
      </w:r>
    </w:p>
    <w:p w:rsidR="00000000" w:rsidDel="00000000" w:rsidP="00000000" w:rsidRDefault="00000000" w:rsidRPr="00000000" w14:paraId="00000103">
      <w:pPr>
        <w:spacing w:after="0" w:before="200" w:lineRule="auto"/>
        <w:rPr/>
      </w:pPr>
      <w:r w:rsidDel="00000000" w:rsidR="00000000" w:rsidRPr="00000000">
        <w:rPr>
          <w:rtl w:val="0"/>
        </w:rPr>
        <w:t xml:space="preserve">Разберем простой пример с таймером. Он не будет работать, так как в потоке нет петли событий.</w:t>
      </w:r>
    </w:p>
    <w:p w:rsidR="00000000" w:rsidDel="00000000" w:rsidP="00000000" w:rsidRDefault="00000000" w:rsidRPr="00000000" w14:paraId="00000104">
      <w:pPr>
        <w:spacing w:after="0" w:before="0" w:lineRule="auto"/>
        <w:rPr/>
      </w:pPr>
      <w:r w:rsidDel="00000000" w:rsidR="00000000" w:rsidRPr="00000000">
        <w:rPr>
          <w:rtl w:val="0"/>
        </w:rPr>
      </w:r>
    </w:p>
    <w:tbl>
      <w:tblPr>
        <w:tblStyle w:val="Table32"/>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a626a4"/>
                <w:sz w:val="20"/>
                <w:szCs w:val="20"/>
                <w:shd w:fill="fafafa" w:val="clear"/>
                <w:rtl w:val="0"/>
              </w:rPr>
              <w:t xml:space="preserve">class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TimeThread</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Thread</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override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func</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main</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Настраиваем таймер</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986801"/>
                <w:sz w:val="20"/>
                <w:szCs w:val="20"/>
                <w:shd w:fill="fafafa" w:val="clear"/>
                <w:rtl w:val="0"/>
              </w:rPr>
              <w:t xml:space="preserve">Timer</w:t>
            </w:r>
            <w:r w:rsidDel="00000000" w:rsidR="00000000" w:rsidRPr="00000000">
              <w:rPr>
                <w:rFonts w:ascii="Consolas" w:cs="Consolas" w:eastAsia="Consolas" w:hAnsi="Consolas"/>
                <w:color w:val="383a42"/>
                <w:sz w:val="20"/>
                <w:szCs w:val="20"/>
                <w:shd w:fill="fafafa" w:val="clear"/>
                <w:rtl w:val="0"/>
              </w:rPr>
              <w:t xml:space="preserve">.scheduledTimer(withTimeInterval: </w:t>
            </w:r>
            <w:r w:rsidDel="00000000" w:rsidR="00000000" w:rsidRPr="00000000">
              <w:rPr>
                <w:rFonts w:ascii="Consolas" w:cs="Consolas" w:eastAsia="Consolas" w:hAnsi="Consolas"/>
                <w:color w:val="986801"/>
                <w:sz w:val="20"/>
                <w:szCs w:val="20"/>
                <w:shd w:fill="fafafa" w:val="clear"/>
                <w:rtl w:val="0"/>
              </w:rPr>
              <w:t xml:space="preserve">0.25</w:t>
            </w:r>
            <w:r w:rsidDel="00000000" w:rsidR="00000000" w:rsidRPr="00000000">
              <w:rPr>
                <w:rFonts w:ascii="Consolas" w:cs="Consolas" w:eastAsia="Consolas" w:hAnsi="Consolas"/>
                <w:color w:val="383a42"/>
                <w:sz w:val="20"/>
                <w:szCs w:val="20"/>
                <w:shd w:fill="fafafa" w:val="clear"/>
                <w:rtl w:val="0"/>
              </w:rPr>
              <w:t xml:space="preserve">, repeats: </w:t>
            </w:r>
            <w:r w:rsidDel="00000000" w:rsidR="00000000" w:rsidRPr="00000000">
              <w:rPr>
                <w:rFonts w:ascii="Consolas" w:cs="Consolas" w:eastAsia="Consolas" w:hAnsi="Consolas"/>
                <w:color w:val="0184bb"/>
                <w:sz w:val="20"/>
                <w:szCs w:val="20"/>
                <w:shd w:fill="fafafa" w:val="clear"/>
                <w:rtl w:val="0"/>
              </w:rPr>
              <w:t xml:space="preserve">true</w:t>
            </w:r>
            <w:r w:rsidDel="00000000" w:rsidR="00000000" w:rsidRPr="00000000">
              <w:rPr>
                <w:rFonts w:ascii="Consolas" w:cs="Consolas" w:eastAsia="Consolas" w:hAnsi="Consolas"/>
                <w:color w:val="383a42"/>
                <w:sz w:val="20"/>
                <w:szCs w:val="20"/>
                <w:shd w:fill="fafafa" w:val="clear"/>
                <w:rtl w:val="0"/>
              </w:rPr>
              <w:t xml:space="preserve">) { timer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"Tick"</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Добавим петлю - таймер заработает.</w:t>
      </w:r>
    </w:p>
    <w:tbl>
      <w:tblPr>
        <w:tblStyle w:val="Table33"/>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a626a4"/>
                <w:shd w:fill="fafafa" w:val="clear"/>
                <w:rtl w:val="0"/>
              </w:rPr>
              <w:t xml:space="preserve">class</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TimeThread</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c18401"/>
                <w:shd w:fill="fafafa" w:val="clear"/>
                <w:rtl w:val="0"/>
              </w:rPr>
              <w:t xml:space="preserve">Thread</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color w:val="a626a4"/>
                <w:shd w:fill="fafafa" w:val="clear"/>
                <w:rtl w:val="0"/>
              </w:rPr>
              <w:t xml:space="preserve">override</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a626a4"/>
                <w:shd w:fill="fafafa" w:val="clear"/>
                <w:rtl w:val="0"/>
              </w:rPr>
              <w:t xml:space="preserve">func</w:t>
            </w:r>
            <w:r w:rsidDel="00000000" w:rsidR="00000000" w:rsidRPr="00000000">
              <w:rPr>
                <w:rFonts w:ascii="Consolas" w:cs="Consolas" w:eastAsia="Consolas" w:hAnsi="Consolas"/>
                <w:color w:val="383a42"/>
                <w:shd w:fill="fafafa" w:val="clear"/>
                <w:rtl w:val="0"/>
              </w:rPr>
              <w:t xml:space="preserve"> </w:t>
            </w:r>
            <w:r w:rsidDel="00000000" w:rsidR="00000000" w:rsidRPr="00000000">
              <w:rPr>
                <w:rFonts w:ascii="Consolas" w:cs="Consolas" w:eastAsia="Consolas" w:hAnsi="Consolas"/>
                <w:color w:val="4078f2"/>
                <w:shd w:fill="fafafa" w:val="clear"/>
                <w:rtl w:val="0"/>
              </w:rPr>
              <w:t xml:space="preserve">main</w:t>
            </w:r>
            <w:r w:rsidDel="00000000" w:rsidR="00000000" w:rsidRPr="00000000">
              <w:rPr>
                <w:rFonts w:ascii="Consolas" w:cs="Consolas" w:eastAsia="Consolas" w:hAnsi="Consolas"/>
                <w:color w:val="383a42"/>
                <w:shd w:fill="fafafa" w:val="clear"/>
                <w:rtl w:val="0"/>
              </w:rPr>
              <w:t xml:space="preserve">() {</w:t>
              <w:br w:type="textWrapping"/>
              <w:t xml:space="preserve">        </w:t>
            </w:r>
            <w:r w:rsidDel="00000000" w:rsidR="00000000" w:rsidRPr="00000000">
              <w:rPr>
                <w:rFonts w:ascii="Consolas" w:cs="Consolas" w:eastAsia="Consolas" w:hAnsi="Consolas"/>
                <w:i w:val="1"/>
                <w:color w:val="a0a1a7"/>
                <w:shd w:fill="fafafa" w:val="clear"/>
                <w:rtl w:val="0"/>
              </w:rPr>
              <w:t xml:space="preserve">// Настраиваем таймер</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Fonts w:ascii="Consolas" w:cs="Consolas" w:eastAsia="Consolas" w:hAnsi="Consolas"/>
                <w:color w:val="986801"/>
                <w:shd w:fill="fafafa" w:val="clear"/>
                <w:rtl w:val="0"/>
              </w:rPr>
              <w:t xml:space="preserve">Timer</w:t>
            </w:r>
            <w:r w:rsidDel="00000000" w:rsidR="00000000" w:rsidRPr="00000000">
              <w:rPr>
                <w:rFonts w:ascii="Consolas" w:cs="Consolas" w:eastAsia="Consolas" w:hAnsi="Consolas"/>
                <w:color w:val="383a42"/>
                <w:shd w:fill="fafafa" w:val="clear"/>
                <w:rtl w:val="0"/>
              </w:rPr>
              <w:t xml:space="preserve">.scheduledTimer(withTimeInterval: </w:t>
            </w:r>
            <w:r w:rsidDel="00000000" w:rsidR="00000000" w:rsidRPr="00000000">
              <w:rPr>
                <w:rFonts w:ascii="Consolas" w:cs="Consolas" w:eastAsia="Consolas" w:hAnsi="Consolas"/>
                <w:color w:val="986801"/>
                <w:shd w:fill="fafafa" w:val="clear"/>
                <w:rtl w:val="0"/>
              </w:rPr>
              <w:t xml:space="preserve">0.25</w:t>
            </w:r>
            <w:r w:rsidDel="00000000" w:rsidR="00000000" w:rsidRPr="00000000">
              <w:rPr>
                <w:rFonts w:ascii="Consolas" w:cs="Consolas" w:eastAsia="Consolas" w:hAnsi="Consolas"/>
                <w:color w:val="383a42"/>
                <w:shd w:fill="fafafa" w:val="clear"/>
                <w:rtl w:val="0"/>
              </w:rPr>
              <w:t xml:space="preserve">, repeats: </w:t>
            </w:r>
            <w:r w:rsidDel="00000000" w:rsidR="00000000" w:rsidRPr="00000000">
              <w:rPr>
                <w:rFonts w:ascii="Consolas" w:cs="Consolas" w:eastAsia="Consolas" w:hAnsi="Consolas"/>
                <w:color w:val="0184bb"/>
                <w:shd w:fill="fafafa" w:val="clear"/>
                <w:rtl w:val="0"/>
              </w:rPr>
              <w:t xml:space="preserve">true</w:t>
            </w:r>
            <w:r w:rsidDel="00000000" w:rsidR="00000000" w:rsidRPr="00000000">
              <w:rPr>
                <w:rFonts w:ascii="Consolas" w:cs="Consolas" w:eastAsia="Consolas" w:hAnsi="Consolas"/>
                <w:color w:val="383a42"/>
                <w:shd w:fill="fafafa" w:val="clear"/>
                <w:rtl w:val="0"/>
              </w:rPr>
              <w:t xml:space="preserve">) { timer </w:t>
            </w:r>
            <w:r w:rsidDel="00000000" w:rsidR="00000000" w:rsidRPr="00000000">
              <w:rPr>
                <w:rFonts w:ascii="Consolas" w:cs="Consolas" w:eastAsia="Consolas" w:hAnsi="Consolas"/>
                <w:color w:val="a626a4"/>
                <w:shd w:fill="fafafa" w:val="clear"/>
                <w:rtl w:val="0"/>
              </w:rPr>
              <w:t xml:space="preserve">in</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Fonts w:ascii="Consolas" w:cs="Consolas" w:eastAsia="Consolas" w:hAnsi="Consolas"/>
                <w:color w:val="c18401"/>
                <w:shd w:fill="fafafa" w:val="clear"/>
                <w:rtl w:val="0"/>
              </w:rPr>
              <w:t xml:space="preserve">print</w:t>
            </w:r>
            <w:r w:rsidDel="00000000" w:rsidR="00000000" w:rsidRPr="00000000">
              <w:rPr>
                <w:rFonts w:ascii="Consolas" w:cs="Consolas" w:eastAsia="Consolas" w:hAnsi="Consolas"/>
                <w:color w:val="383a42"/>
                <w:shd w:fill="fafafa" w:val="clear"/>
                <w:rtl w:val="0"/>
              </w:rPr>
              <w:t xml:space="preserve">(</w:t>
            </w:r>
            <w:r w:rsidDel="00000000" w:rsidR="00000000" w:rsidRPr="00000000">
              <w:rPr>
                <w:rFonts w:ascii="Consolas" w:cs="Consolas" w:eastAsia="Consolas" w:hAnsi="Consolas"/>
                <w:color w:val="50a14f"/>
                <w:shd w:fill="fafafa" w:val="clear"/>
                <w:rtl w:val="0"/>
              </w:rPr>
              <w:t xml:space="preserve">"Tick"</w:t>
            </w:r>
            <w:r w:rsidDel="00000000" w:rsidR="00000000" w:rsidRPr="00000000">
              <w:rPr>
                <w:rFonts w:ascii="Consolas" w:cs="Consolas" w:eastAsia="Consolas" w:hAnsi="Consolas"/>
                <w:color w:val="383a42"/>
                <w:shd w:fill="fafafa" w:val="clear"/>
                <w:rtl w:val="0"/>
              </w:rPr>
              <w:t xml:space="preserve">)</w:t>
              <w:br w:type="textWrapping"/>
              <w:t xml:space="preserve">        }</w:t>
              <w:br w:type="textWrapping"/>
              <w:t xml:space="preserve">        </w:t>
            </w:r>
            <w:r w:rsidDel="00000000" w:rsidR="00000000" w:rsidRPr="00000000">
              <w:rPr>
                <w:rFonts w:ascii="Consolas" w:cs="Consolas" w:eastAsia="Consolas" w:hAnsi="Consolas"/>
                <w:i w:val="1"/>
                <w:color w:val="a0a1a7"/>
                <w:shd w:fill="fafafa" w:val="clear"/>
                <w:rtl w:val="0"/>
              </w:rPr>
              <w:t xml:space="preserve">// Запускаем петлю</w:t>
            </w:r>
            <w:r w:rsidDel="00000000" w:rsidR="00000000" w:rsidRPr="00000000">
              <w:rPr>
                <w:rFonts w:ascii="Consolas" w:cs="Consolas" w:eastAsia="Consolas" w:hAnsi="Consolas"/>
                <w:color w:val="383a42"/>
                <w:shd w:fill="fafafa" w:val="clear"/>
                <w:rtl w:val="0"/>
              </w:rPr>
              <w:br w:type="textWrapping"/>
              <w:t xml:space="preserve">        </w:t>
            </w:r>
            <w:r w:rsidDel="00000000" w:rsidR="00000000" w:rsidRPr="00000000">
              <w:rPr>
                <w:rFonts w:ascii="Consolas" w:cs="Consolas" w:eastAsia="Consolas" w:hAnsi="Consolas"/>
                <w:color w:val="986801"/>
                <w:shd w:fill="fafafa" w:val="clear"/>
                <w:rtl w:val="0"/>
              </w:rPr>
              <w:t xml:space="preserve">RunLoop</w:t>
            </w:r>
            <w:r w:rsidDel="00000000" w:rsidR="00000000" w:rsidRPr="00000000">
              <w:rPr>
                <w:rFonts w:ascii="Consolas" w:cs="Consolas" w:eastAsia="Consolas" w:hAnsi="Consolas"/>
                <w:color w:val="383a42"/>
                <w:shd w:fill="fafafa" w:val="clear"/>
                <w:rtl w:val="0"/>
              </w:rPr>
              <w:t xml:space="preserve">.current.run()</w:t>
              <w:br w:type="textWrapping"/>
              <w:t xml:space="preserve">    </w:t>
            </w:r>
            <w:r w:rsidDel="00000000" w:rsidR="00000000" w:rsidRPr="00000000">
              <w:rPr>
                <w:rFonts w:ascii="Consolas" w:cs="Consolas" w:eastAsia="Consolas" w:hAnsi="Consolas"/>
                <w:color w:val="666600"/>
                <w:sz w:val="20"/>
                <w:szCs w:val="20"/>
                <w:shd w:fill="fafafa" w:val="clear"/>
                <w:rtl w:val="0"/>
              </w:rPr>
              <w:t xml:space="preserve">}</w:t>
            </w:r>
            <w:r w:rsidDel="00000000" w:rsidR="00000000" w:rsidRPr="00000000">
              <w:rPr>
                <w:rFonts w:ascii="Consolas" w:cs="Consolas" w:eastAsia="Consolas" w:hAnsi="Consolas"/>
                <w:color w:val="000000"/>
                <w:sz w:val="20"/>
                <w:szCs w:val="20"/>
                <w:shd w:fill="fafafa" w:val="clear"/>
                <w:rtl w:val="0"/>
              </w:rPr>
              <w:br w:type="textWrapping"/>
              <w:t xml:space="preserve">}</w:t>
            </w:r>
            <w:r w:rsidDel="00000000" w:rsidR="00000000" w:rsidRPr="00000000">
              <w:rPr>
                <w:rtl w:val="0"/>
              </w:rPr>
            </w:r>
          </w:p>
        </w:tc>
      </w:tr>
    </w:tbl>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Важно: в примере таймер добавлен до запуска петли событий. После RunLoop заблокирует поток своим циклом, и дальше этого выполнение кода не пойдет. </w:t>
      </w:r>
    </w:p>
    <w:p w:rsidR="00000000" w:rsidDel="00000000" w:rsidP="00000000" w:rsidRDefault="00000000" w:rsidRPr="00000000" w14:paraId="0000010B">
      <w:pPr>
        <w:rPr/>
      </w:pPr>
      <w:r w:rsidDel="00000000" w:rsidR="00000000" w:rsidRPr="00000000">
        <w:rPr>
          <w:rtl w:val="0"/>
        </w:rPr>
        <w:t xml:space="preserve">Вот так таймер работать не будет.</w:t>
      </w:r>
    </w:p>
    <w:tbl>
      <w:tblPr>
        <w:tblStyle w:val="Table34"/>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a626a4"/>
                <w:sz w:val="20"/>
                <w:szCs w:val="20"/>
                <w:shd w:fill="fafafa" w:val="clear"/>
                <w:rtl w:val="0"/>
              </w:rPr>
              <w:t xml:space="preserve">class</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TimeThread</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c18401"/>
                <w:sz w:val="20"/>
                <w:szCs w:val="20"/>
                <w:shd w:fill="fafafa" w:val="clear"/>
                <w:rtl w:val="0"/>
              </w:rPr>
              <w:t xml:space="preserve">Thread</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color w:val="a626a4"/>
                <w:sz w:val="20"/>
                <w:szCs w:val="20"/>
                <w:shd w:fill="fafafa" w:val="clear"/>
                <w:rtl w:val="0"/>
              </w:rPr>
              <w:t xml:space="preserve">override</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a626a4"/>
                <w:sz w:val="20"/>
                <w:szCs w:val="20"/>
                <w:shd w:fill="fafafa" w:val="clear"/>
                <w:rtl w:val="0"/>
              </w:rPr>
              <w:t xml:space="preserve">func</w:t>
            </w:r>
            <w:r w:rsidDel="00000000" w:rsidR="00000000" w:rsidRPr="00000000">
              <w:rPr>
                <w:rFonts w:ascii="Consolas" w:cs="Consolas" w:eastAsia="Consolas" w:hAnsi="Consolas"/>
                <w:color w:val="383a42"/>
                <w:sz w:val="20"/>
                <w:szCs w:val="20"/>
                <w:shd w:fill="fafafa" w:val="clear"/>
                <w:rtl w:val="0"/>
              </w:rPr>
              <w:t xml:space="preserve"> </w:t>
            </w:r>
            <w:r w:rsidDel="00000000" w:rsidR="00000000" w:rsidRPr="00000000">
              <w:rPr>
                <w:rFonts w:ascii="Consolas" w:cs="Consolas" w:eastAsia="Consolas" w:hAnsi="Consolas"/>
                <w:color w:val="4078f2"/>
                <w:sz w:val="20"/>
                <w:szCs w:val="20"/>
                <w:shd w:fill="fafafa" w:val="clear"/>
                <w:rtl w:val="0"/>
              </w:rPr>
              <w:t xml:space="preserve">main</w:t>
            </w:r>
            <w:r w:rsidDel="00000000" w:rsidR="00000000" w:rsidRPr="00000000">
              <w:rPr>
                <w:rFonts w:ascii="Consolas" w:cs="Consolas" w:eastAsia="Consolas" w:hAnsi="Consolas"/>
                <w:color w:val="383a42"/>
                <w:sz w:val="20"/>
                <w:szCs w:val="20"/>
                <w:shd w:fill="fafafa" w:val="clear"/>
                <w:rtl w:val="0"/>
              </w:rPr>
              <w:t xml:space="preserve">() {</w:t>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Запускаем петлю</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986801"/>
                <w:sz w:val="20"/>
                <w:szCs w:val="20"/>
                <w:shd w:fill="fafafa" w:val="clear"/>
                <w:rtl w:val="0"/>
              </w:rPr>
              <w:t xml:space="preserve">RunLoop</w:t>
            </w:r>
            <w:r w:rsidDel="00000000" w:rsidR="00000000" w:rsidRPr="00000000">
              <w:rPr>
                <w:rFonts w:ascii="Consolas" w:cs="Consolas" w:eastAsia="Consolas" w:hAnsi="Consolas"/>
                <w:color w:val="383a42"/>
                <w:sz w:val="20"/>
                <w:szCs w:val="20"/>
                <w:shd w:fill="fafafa" w:val="clear"/>
                <w:rtl w:val="0"/>
              </w:rPr>
              <w:t xml:space="preserve">.current.run()</w:t>
              <w:br w:type="textWrapping"/>
              <w:t xml:space="preserve">        </w:t>
            </w:r>
            <w:r w:rsidDel="00000000" w:rsidR="00000000" w:rsidRPr="00000000">
              <w:rPr>
                <w:rFonts w:ascii="Consolas" w:cs="Consolas" w:eastAsia="Consolas" w:hAnsi="Consolas"/>
                <w:i w:val="1"/>
                <w:color w:val="a0a1a7"/>
                <w:sz w:val="20"/>
                <w:szCs w:val="20"/>
                <w:shd w:fill="fafafa" w:val="clear"/>
                <w:rtl w:val="0"/>
              </w:rPr>
              <w:t xml:space="preserve">// Настраиваем таймер</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986801"/>
                <w:sz w:val="20"/>
                <w:szCs w:val="20"/>
                <w:shd w:fill="fafafa" w:val="clear"/>
                <w:rtl w:val="0"/>
              </w:rPr>
              <w:t xml:space="preserve">Timer</w:t>
            </w:r>
            <w:r w:rsidDel="00000000" w:rsidR="00000000" w:rsidRPr="00000000">
              <w:rPr>
                <w:rFonts w:ascii="Consolas" w:cs="Consolas" w:eastAsia="Consolas" w:hAnsi="Consolas"/>
                <w:color w:val="383a42"/>
                <w:sz w:val="20"/>
                <w:szCs w:val="20"/>
                <w:shd w:fill="fafafa" w:val="clear"/>
                <w:rtl w:val="0"/>
              </w:rPr>
              <w:t xml:space="preserve">.scheduledTimer(withTimeInterval: </w:t>
            </w:r>
            <w:r w:rsidDel="00000000" w:rsidR="00000000" w:rsidRPr="00000000">
              <w:rPr>
                <w:rFonts w:ascii="Consolas" w:cs="Consolas" w:eastAsia="Consolas" w:hAnsi="Consolas"/>
                <w:color w:val="986801"/>
                <w:sz w:val="20"/>
                <w:szCs w:val="20"/>
                <w:shd w:fill="fafafa" w:val="clear"/>
                <w:rtl w:val="0"/>
              </w:rPr>
              <w:t xml:space="preserve">0.25</w:t>
            </w:r>
            <w:r w:rsidDel="00000000" w:rsidR="00000000" w:rsidRPr="00000000">
              <w:rPr>
                <w:rFonts w:ascii="Consolas" w:cs="Consolas" w:eastAsia="Consolas" w:hAnsi="Consolas"/>
                <w:color w:val="383a42"/>
                <w:sz w:val="20"/>
                <w:szCs w:val="20"/>
                <w:shd w:fill="fafafa" w:val="clear"/>
                <w:rtl w:val="0"/>
              </w:rPr>
              <w:t xml:space="preserve">, repeats: </w:t>
            </w:r>
            <w:r w:rsidDel="00000000" w:rsidR="00000000" w:rsidRPr="00000000">
              <w:rPr>
                <w:rFonts w:ascii="Consolas" w:cs="Consolas" w:eastAsia="Consolas" w:hAnsi="Consolas"/>
                <w:color w:val="0184bb"/>
                <w:sz w:val="20"/>
                <w:szCs w:val="20"/>
                <w:shd w:fill="fafafa" w:val="clear"/>
                <w:rtl w:val="0"/>
              </w:rPr>
              <w:t xml:space="preserve">true</w:t>
            </w:r>
            <w:r w:rsidDel="00000000" w:rsidR="00000000" w:rsidRPr="00000000">
              <w:rPr>
                <w:rFonts w:ascii="Consolas" w:cs="Consolas" w:eastAsia="Consolas" w:hAnsi="Consolas"/>
                <w:color w:val="383a42"/>
                <w:sz w:val="20"/>
                <w:szCs w:val="20"/>
                <w:shd w:fill="fafafa" w:val="clear"/>
                <w:rtl w:val="0"/>
              </w:rPr>
              <w:t xml:space="preserve">) { timer </w:t>
            </w:r>
            <w:r w:rsidDel="00000000" w:rsidR="00000000" w:rsidRPr="00000000">
              <w:rPr>
                <w:rFonts w:ascii="Consolas" w:cs="Consolas" w:eastAsia="Consolas" w:hAnsi="Consolas"/>
                <w:color w:val="a626a4"/>
                <w:sz w:val="20"/>
                <w:szCs w:val="20"/>
                <w:shd w:fill="fafafa" w:val="clear"/>
                <w:rtl w:val="0"/>
              </w:rPr>
              <w:t xml:space="preserve">in</w:t>
            </w:r>
            <w:r w:rsidDel="00000000" w:rsidR="00000000" w:rsidRPr="00000000">
              <w:rPr>
                <w:rFonts w:ascii="Consolas" w:cs="Consolas" w:eastAsia="Consolas" w:hAnsi="Consolas"/>
                <w:color w:val="383a42"/>
                <w:sz w:val="20"/>
                <w:szCs w:val="20"/>
                <w:shd w:fill="fafafa" w:val="clear"/>
                <w:rtl w:val="0"/>
              </w:rPr>
              <w:br w:type="textWrapping"/>
              <w:t xml:space="preserve">            </w:t>
            </w:r>
            <w:r w:rsidDel="00000000" w:rsidR="00000000" w:rsidRPr="00000000">
              <w:rPr>
                <w:rFonts w:ascii="Consolas" w:cs="Consolas" w:eastAsia="Consolas" w:hAnsi="Consolas"/>
                <w:color w:val="c18401"/>
                <w:sz w:val="20"/>
                <w:szCs w:val="20"/>
                <w:shd w:fill="fafafa" w:val="clear"/>
                <w:rtl w:val="0"/>
              </w:rPr>
              <w:t xml:space="preserve">print</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Fonts w:ascii="Consolas" w:cs="Consolas" w:eastAsia="Consolas" w:hAnsi="Consolas"/>
                <w:color w:val="50a14f"/>
                <w:sz w:val="20"/>
                <w:szCs w:val="20"/>
                <w:shd w:fill="fafafa" w:val="clear"/>
                <w:rtl w:val="0"/>
              </w:rPr>
              <w:t xml:space="preserve">"Tick"</w:t>
            </w:r>
            <w:r w:rsidDel="00000000" w:rsidR="00000000" w:rsidRPr="00000000">
              <w:rPr>
                <w:rFonts w:ascii="Consolas" w:cs="Consolas" w:eastAsia="Consolas" w:hAnsi="Consolas"/>
                <w:color w:val="383a42"/>
                <w:sz w:val="20"/>
                <w:szCs w:val="20"/>
                <w:shd w:fill="fafafa"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Поток, запущенный таким способом, никогда не остановится. Если остановка требуется, можно запустить RunLoop</w:t>
      </w:r>
      <w:r w:rsidDel="00000000" w:rsidR="00000000" w:rsidRPr="00000000">
        <w:rPr>
          <w:b w:val="1"/>
          <w:rtl w:val="0"/>
        </w:rPr>
        <w:t xml:space="preserve"> </w:t>
      </w:r>
      <w:r w:rsidDel="00000000" w:rsidR="00000000" w:rsidRPr="00000000">
        <w:rPr>
          <w:rtl w:val="0"/>
        </w:rPr>
        <w:t xml:space="preserve">на какое-то время. Например, на 20 секунд:</w:t>
      </w:r>
    </w:p>
    <w:tbl>
      <w:tblPr>
        <w:tblStyle w:val="Table35"/>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986801"/>
                <w:sz w:val="20"/>
                <w:szCs w:val="20"/>
                <w:shd w:fill="fafafa" w:val="clear"/>
                <w:rtl w:val="0"/>
              </w:rPr>
              <w:t xml:space="preserve">RunLoop</w:t>
            </w:r>
            <w:r w:rsidDel="00000000" w:rsidR="00000000" w:rsidRPr="00000000">
              <w:rPr>
                <w:rFonts w:ascii="Consolas" w:cs="Consolas" w:eastAsia="Consolas" w:hAnsi="Consolas"/>
                <w:color w:val="383a42"/>
                <w:sz w:val="20"/>
                <w:szCs w:val="20"/>
                <w:shd w:fill="fafafa" w:val="clear"/>
                <w:rtl w:val="0"/>
              </w:rPr>
              <w:t xml:space="preserve">.current.run(until: </w:t>
            </w:r>
            <w:r w:rsidDel="00000000" w:rsidR="00000000" w:rsidRPr="00000000">
              <w:rPr>
                <w:rFonts w:ascii="Consolas" w:cs="Consolas" w:eastAsia="Consolas" w:hAnsi="Consolas"/>
                <w:color w:val="986801"/>
                <w:sz w:val="20"/>
                <w:szCs w:val="20"/>
                <w:shd w:fill="fafafa" w:val="clear"/>
                <w:rtl w:val="0"/>
              </w:rPr>
              <w:t xml:space="preserve">Date</w:t>
            </w:r>
            <w:r w:rsidDel="00000000" w:rsidR="00000000" w:rsidRPr="00000000">
              <w:rPr>
                <w:rFonts w:ascii="Consolas" w:cs="Consolas" w:eastAsia="Consolas" w:hAnsi="Consolas"/>
                <w:color w:val="383a42"/>
                <w:sz w:val="20"/>
                <w:szCs w:val="20"/>
                <w:shd w:fill="fafafa" w:val="clear"/>
                <w:rtl w:val="0"/>
              </w:rPr>
              <w:t xml:space="preserve">() + </w:t>
            </w:r>
            <w:r w:rsidDel="00000000" w:rsidR="00000000" w:rsidRPr="00000000">
              <w:rPr>
                <w:rFonts w:ascii="Consolas" w:cs="Consolas" w:eastAsia="Consolas" w:hAnsi="Consolas"/>
                <w:color w:val="986801"/>
                <w:sz w:val="20"/>
                <w:szCs w:val="20"/>
                <w:shd w:fill="fafafa" w:val="clear"/>
                <w:rtl w:val="0"/>
              </w:rPr>
              <w:t xml:space="preserve">20</w:t>
            </w:r>
            <w:r w:rsidDel="00000000" w:rsidR="00000000" w:rsidRPr="00000000">
              <w:rPr>
                <w:rFonts w:ascii="Consolas" w:cs="Consolas" w:eastAsia="Consolas" w:hAnsi="Consolas"/>
                <w:color w:val="383a42"/>
                <w:sz w:val="20"/>
                <w:szCs w:val="20"/>
                <w:shd w:fill="fafafa" w:val="clear"/>
                <w:rtl w:val="0"/>
              </w:rPr>
              <w:t xml:space="preserve">)</w:t>
            </w:r>
            <w:r w:rsidDel="00000000" w:rsidR="00000000" w:rsidRPr="00000000">
              <w:rPr>
                <w:rtl w:val="0"/>
              </w:rPr>
            </w:r>
          </w:p>
        </w:tc>
      </w:tr>
    </w:tbl>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Петля событий будет запущена, но по прошествии 20 секунд поток завершится. Можно установить любую дату в качестве ограничения и даже запустить петлю событий на неделю.</w:t>
      </w:r>
    </w:p>
    <w:p w:rsidR="00000000" w:rsidDel="00000000" w:rsidP="00000000" w:rsidRDefault="00000000" w:rsidRPr="00000000" w14:paraId="00000112">
      <w:pPr>
        <w:rPr/>
      </w:pPr>
      <w:r w:rsidDel="00000000" w:rsidR="00000000" w:rsidRPr="00000000">
        <w:rPr>
          <w:rtl w:val="0"/>
        </w:rPr>
        <w:t xml:space="preserve">С помощью метода “cancel” остановить петлю событий несколько сложнее. Как правило, создается бесконечный цикл на основе while, который запускает RunLoop на одну секунду, если поток не остановлен.</w:t>
      </w:r>
    </w:p>
    <w:tbl>
      <w:tblPr>
        <w:tblStyle w:val="Table36"/>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38"/>
        <w:tblGridChange w:id="0">
          <w:tblGrid>
            <w:gridCol w:w="9638"/>
          </w:tblGrid>
        </w:tblGridChange>
      </w:tblGrid>
      <w:tr>
        <w:tc>
          <w:tcPr>
            <w:shd w:fill="fafafa"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0"/>
                <w:szCs w:val="20"/>
              </w:rPr>
            </w:pPr>
            <w:r w:rsidDel="00000000" w:rsidR="00000000" w:rsidRPr="00000000">
              <w:rPr>
                <w:rFonts w:ascii="Consolas" w:cs="Consolas" w:eastAsia="Consolas" w:hAnsi="Consolas"/>
                <w:color w:val="a626a4"/>
                <w:sz w:val="20"/>
                <w:szCs w:val="20"/>
                <w:shd w:fill="fafafa" w:val="clear"/>
                <w:rtl w:val="0"/>
              </w:rPr>
              <w:t xml:space="preserve">while</w:t>
            </w:r>
            <w:r w:rsidDel="00000000" w:rsidR="00000000" w:rsidRPr="00000000">
              <w:rPr>
                <w:rFonts w:ascii="Consolas" w:cs="Consolas" w:eastAsia="Consolas" w:hAnsi="Consolas"/>
                <w:color w:val="383a42"/>
                <w:sz w:val="20"/>
                <w:szCs w:val="20"/>
                <w:shd w:fill="fafafa" w:val="clear"/>
                <w:rtl w:val="0"/>
              </w:rPr>
              <w:t xml:space="preserve"> !isCancelled {</w:t>
              <w:br w:type="textWrapping"/>
              <w:t xml:space="preserve">    </w:t>
            </w:r>
            <w:r w:rsidDel="00000000" w:rsidR="00000000" w:rsidRPr="00000000">
              <w:rPr>
                <w:rFonts w:ascii="Consolas" w:cs="Consolas" w:eastAsia="Consolas" w:hAnsi="Consolas"/>
                <w:color w:val="986801"/>
                <w:sz w:val="20"/>
                <w:szCs w:val="20"/>
                <w:shd w:fill="fafafa" w:val="clear"/>
                <w:rtl w:val="0"/>
              </w:rPr>
              <w:t xml:space="preserve">RunLoop</w:t>
            </w:r>
            <w:r w:rsidDel="00000000" w:rsidR="00000000" w:rsidRPr="00000000">
              <w:rPr>
                <w:rFonts w:ascii="Consolas" w:cs="Consolas" w:eastAsia="Consolas" w:hAnsi="Consolas"/>
                <w:color w:val="383a42"/>
                <w:sz w:val="20"/>
                <w:szCs w:val="20"/>
                <w:shd w:fill="fafafa" w:val="clear"/>
                <w:rtl w:val="0"/>
              </w:rPr>
              <w:t xml:space="preserve">.current.run(until: </w:t>
            </w:r>
            <w:r w:rsidDel="00000000" w:rsidR="00000000" w:rsidRPr="00000000">
              <w:rPr>
                <w:rFonts w:ascii="Consolas" w:cs="Consolas" w:eastAsia="Consolas" w:hAnsi="Consolas"/>
                <w:color w:val="986801"/>
                <w:sz w:val="20"/>
                <w:szCs w:val="20"/>
                <w:shd w:fill="fafafa" w:val="clear"/>
                <w:rtl w:val="0"/>
              </w:rPr>
              <w:t xml:space="preserve">Date</w:t>
            </w:r>
            <w:r w:rsidDel="00000000" w:rsidR="00000000" w:rsidRPr="00000000">
              <w:rPr>
                <w:rFonts w:ascii="Consolas" w:cs="Consolas" w:eastAsia="Consolas" w:hAnsi="Consolas"/>
                <w:color w:val="383a42"/>
                <w:sz w:val="20"/>
                <w:szCs w:val="20"/>
                <w:shd w:fill="fafafa" w:val="clear"/>
                <w:rtl w:val="0"/>
              </w:rPr>
              <w:t xml:space="preserve">() + </w:t>
            </w:r>
            <w:r w:rsidDel="00000000" w:rsidR="00000000" w:rsidRPr="00000000">
              <w:rPr>
                <w:rFonts w:ascii="Consolas" w:cs="Consolas" w:eastAsia="Consolas" w:hAnsi="Consolas"/>
                <w:color w:val="986801"/>
                <w:sz w:val="20"/>
                <w:szCs w:val="20"/>
                <w:shd w:fill="fafafa" w:val="clear"/>
                <w:rtl w:val="0"/>
              </w:rPr>
              <w:t xml:space="preserve">1</w:t>
            </w:r>
            <w:r w:rsidDel="00000000" w:rsidR="00000000" w:rsidRPr="00000000">
              <w:rPr>
                <w:rFonts w:ascii="Consolas" w:cs="Consolas" w:eastAsia="Consolas" w:hAnsi="Consolas"/>
                <w:color w:val="383a42"/>
                <w:sz w:val="20"/>
                <w:szCs w:val="20"/>
                <w:shd w:fill="fafafa"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Цикл “while” будет выполняться до тех пор, пока поток не получит команду “cancel” и его флаг не станет истинным. А внутри этого цикла запускается петля ровно на одну секунду. Затем она останавливается, и цикл проверяет, не было ли команды остановить поток. Если нет, то петля будет запущена вновь.</w:t>
      </w:r>
    </w:p>
    <w:p w:rsidR="00000000" w:rsidDel="00000000" w:rsidP="00000000" w:rsidRDefault="00000000" w:rsidRPr="00000000" w14:paraId="00000116">
      <w:pPr>
        <w:rPr/>
      </w:pPr>
      <w:r w:rsidDel="00000000" w:rsidR="00000000" w:rsidRPr="00000000">
        <w:br w:type="page"/>
      </w:r>
      <w:r w:rsidDel="00000000" w:rsidR="00000000" w:rsidRPr="00000000">
        <w:rPr>
          <w:rtl w:val="0"/>
        </w:rPr>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pStyle w:val="Heading1"/>
        <w:pBdr>
          <w:top w:space="0" w:sz="0" w:val="nil"/>
          <w:left w:space="0" w:sz="0" w:val="nil"/>
          <w:bottom w:space="0" w:sz="0" w:val="nil"/>
          <w:right w:space="0" w:sz="0" w:val="nil"/>
          <w:between w:space="0" w:sz="0" w:val="nil"/>
        </w:pBdr>
        <w:shd w:fill="auto" w:val="clear"/>
        <w:rPr>
          <w:sz w:val="24"/>
          <w:szCs w:val="24"/>
        </w:rPr>
      </w:pPr>
      <w:bookmarkStart w:colFirst="0" w:colLast="0" w:name="_f23y1hkjwtqc" w:id="14"/>
      <w:bookmarkEnd w:id="14"/>
      <w:r w:rsidDel="00000000" w:rsidR="00000000" w:rsidRPr="00000000">
        <w:rPr>
          <w:rtl w:val="0"/>
        </w:rPr>
        <w:t xml:space="preserve">Домашнее задание</w:t>
      </w:r>
      <w:r w:rsidDel="00000000" w:rsidR="00000000" w:rsidRPr="00000000">
        <w:rPr>
          <w:sz w:val="24"/>
          <w:szCs w:val="24"/>
          <w:rtl w:val="0"/>
        </w:rPr>
        <w:tab/>
        <w:tab/>
        <w:tab/>
        <w:tab/>
      </w:r>
    </w:p>
    <w:p w:rsidR="00000000" w:rsidDel="00000000" w:rsidP="00000000" w:rsidRDefault="00000000" w:rsidRPr="00000000" w14:paraId="00000119">
      <w:pPr>
        <w:rPr/>
      </w:pPr>
      <w:r w:rsidDel="00000000" w:rsidR="00000000" w:rsidRPr="00000000">
        <w:rPr>
          <w:rtl w:val="0"/>
        </w:rPr>
        <w:t xml:space="preserve">На этом курсе вы добавите в приложение, разработанное на прошлом уроке, ленту новостей. Лента будет разрабатываться весь курс, и в процессе изучения новых технологий вы будете улучшать ее производительность.</w:t>
      </w:r>
      <w:r w:rsidDel="00000000" w:rsidR="00000000" w:rsidRPr="00000000">
        <w:rPr>
          <w:rtl w:val="0"/>
        </w:rPr>
      </w:r>
    </w:p>
    <w:p w:rsidR="00000000" w:rsidDel="00000000" w:rsidP="00000000" w:rsidRDefault="00000000" w:rsidRPr="00000000" w14:paraId="0000011A">
      <w:pPr>
        <w:numPr>
          <w:ilvl w:val="0"/>
          <w:numId w:val="3"/>
        </w:numPr>
        <w:pBdr>
          <w:top w:space="0" w:sz="0" w:val="nil"/>
          <w:left w:space="0" w:sz="0" w:val="nil"/>
          <w:bottom w:space="0" w:sz="0" w:val="nil"/>
          <w:right w:space="0" w:sz="0" w:val="nil"/>
          <w:between w:space="0" w:sz="0" w:val="nil"/>
        </w:pBdr>
        <w:shd w:fill="auto" w:val="clear"/>
        <w:spacing w:after="0" w:afterAutospacing="0"/>
        <w:ind w:left="720" w:hanging="360"/>
        <w:rPr/>
      </w:pPr>
      <w:r w:rsidDel="00000000" w:rsidR="00000000" w:rsidRPr="00000000">
        <w:rPr>
          <w:rtl w:val="0"/>
        </w:rPr>
        <w:t xml:space="preserve">Добавить еще одну вкладку в приложение.</w:t>
      </w:r>
    </w:p>
    <w:p w:rsidR="00000000" w:rsidDel="00000000" w:rsidP="00000000" w:rsidRDefault="00000000" w:rsidRPr="00000000" w14:paraId="0000011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ind w:left="720" w:hanging="360"/>
        <w:rPr/>
      </w:pPr>
      <w:r w:rsidDel="00000000" w:rsidR="00000000" w:rsidRPr="00000000">
        <w:rPr>
          <w:rtl w:val="0"/>
        </w:rPr>
        <w:t xml:space="preserve">На новой вкладке добавить UITableViewController для отображения ленты новостей.</w:t>
      </w:r>
    </w:p>
    <w:p w:rsidR="00000000" w:rsidDel="00000000" w:rsidP="00000000" w:rsidRDefault="00000000" w:rsidRPr="00000000" w14:paraId="0000011C">
      <w:pPr>
        <w:numPr>
          <w:ilvl w:val="0"/>
          <w:numId w:val="3"/>
        </w:numPr>
        <w:spacing w:after="0" w:afterAutospacing="0" w:before="0" w:beforeAutospacing="0"/>
        <w:ind w:left="720" w:hanging="360"/>
        <w:rPr/>
      </w:pPr>
      <w:r w:rsidDel="00000000" w:rsidR="00000000" w:rsidRPr="00000000">
        <w:rPr>
          <w:rtl w:val="0"/>
        </w:rPr>
        <w:t xml:space="preserve">В UITableViewController добавить прототип</w:t>
      </w:r>
      <w:r w:rsidDel="00000000" w:rsidR="00000000" w:rsidRPr="00000000">
        <w:rPr>
          <w:rtl w:val="0"/>
        </w:rPr>
        <w:t xml:space="preserve">ы</w:t>
      </w:r>
      <w:r w:rsidDel="00000000" w:rsidR="00000000" w:rsidRPr="00000000">
        <w:rPr>
          <w:rtl w:val="0"/>
        </w:rPr>
        <w:t xml:space="preserve"> ячеек для различных типов новостей пост и фото.</w:t>
      </w:r>
    </w:p>
    <w:p w:rsidR="00000000" w:rsidDel="00000000" w:rsidP="00000000" w:rsidRDefault="00000000" w:rsidRPr="00000000" w14:paraId="0000011D">
      <w:pPr>
        <w:numPr>
          <w:ilvl w:val="0"/>
          <w:numId w:val="3"/>
        </w:numPr>
        <w:spacing w:before="0" w:lineRule="auto"/>
        <w:ind w:left="720" w:hanging="360"/>
        <w:rPr/>
      </w:pPr>
      <w:r w:rsidDel="00000000" w:rsidR="00000000" w:rsidRPr="00000000">
        <w:rPr>
          <w:rtl w:val="0"/>
        </w:rPr>
        <w:t xml:space="preserve">*Добавить также функционал сообщений, обмен сообщениями с другими пользователями vk.com.</w:t>
      </w:r>
    </w:p>
    <w:p w:rsidR="00000000" w:rsidDel="00000000" w:rsidP="00000000" w:rsidRDefault="00000000" w:rsidRPr="00000000" w14:paraId="0000011E">
      <w:pPr>
        <w:rPr/>
      </w:pPr>
      <w:r w:rsidDel="00000000" w:rsidR="00000000" w:rsidRPr="00000000">
        <w:rPr>
          <w:rtl w:val="0"/>
        </w:rPr>
        <w:t xml:space="preserve">Ячейки обязательно должны содержать автора новости, его аватар, количество лайков и комментариев, репостов и просмотров.</w:t>
      </w:r>
    </w:p>
    <w:p w:rsidR="00000000" w:rsidDel="00000000" w:rsidP="00000000" w:rsidRDefault="00000000" w:rsidRPr="00000000" w14:paraId="0000011F">
      <w:pPr>
        <w:rPr/>
      </w:pPr>
      <w:r w:rsidDel="00000000" w:rsidR="00000000" w:rsidRPr="00000000">
        <w:rPr>
          <w:rtl w:val="0"/>
        </w:rPr>
        <w:t xml:space="preserve">Ячейка поста должна содержать текст поста.</w:t>
      </w:r>
    </w:p>
    <w:p w:rsidR="00000000" w:rsidDel="00000000" w:rsidP="00000000" w:rsidRDefault="00000000" w:rsidRPr="00000000" w14:paraId="00000120">
      <w:pPr>
        <w:rPr/>
      </w:pPr>
      <w:r w:rsidDel="00000000" w:rsidR="00000000" w:rsidRPr="00000000">
        <w:rPr>
          <w:rtl w:val="0"/>
        </w:rPr>
        <w:t xml:space="preserve">Ячейка фото должна содержать фото.</w:t>
      </w:r>
    </w:p>
    <w:p w:rsidR="00000000" w:rsidDel="00000000" w:rsidP="00000000" w:rsidRDefault="00000000" w:rsidRPr="00000000" w14:paraId="00000121">
      <w:pPr>
        <w:rPr/>
      </w:pPr>
      <w:r w:rsidDel="00000000" w:rsidR="00000000" w:rsidRPr="00000000">
        <w:rPr>
          <w:rtl w:val="0"/>
        </w:rPr>
        <w:t xml:space="preserve">Доставать фото из вложений не надо.</w:t>
      </w:r>
    </w:p>
    <w:p w:rsidR="00000000" w:rsidDel="00000000" w:rsidP="00000000" w:rsidRDefault="00000000" w:rsidRPr="00000000" w14:paraId="00000122">
      <w:pPr>
        <w:rPr/>
      </w:pPr>
      <w:r w:rsidDel="00000000" w:rsidR="00000000" w:rsidRPr="00000000">
        <w:rPr>
          <w:rtl w:val="0"/>
        </w:rPr>
        <w:t xml:space="preserve">Пока можно обойтись примерными прототипами и доработать их позднее.</w:t>
      </w:r>
    </w:p>
    <w:p w:rsidR="00000000" w:rsidDel="00000000" w:rsidP="00000000" w:rsidRDefault="00000000" w:rsidRPr="00000000" w14:paraId="00000123">
      <w:pPr>
        <w:rPr/>
      </w:pPr>
      <w:r w:rsidDel="00000000" w:rsidR="00000000" w:rsidRPr="00000000">
        <w:rPr>
          <w:rtl w:val="0"/>
        </w:rPr>
        <w:t xml:space="preserve">Высота ячеек должна быть стандартна. Текст должен проворачиваться если его много.</w:t>
      </w:r>
    </w:p>
    <w:p w:rsidR="00000000" w:rsidDel="00000000" w:rsidP="00000000" w:rsidRDefault="00000000" w:rsidRPr="00000000" w14:paraId="00000124">
      <w:pPr>
        <w:pStyle w:val="Heading1"/>
        <w:pBdr>
          <w:top w:space="0" w:sz="0" w:val="nil"/>
          <w:left w:space="0" w:sz="0" w:val="nil"/>
          <w:bottom w:space="0" w:sz="0" w:val="nil"/>
          <w:right w:space="0" w:sz="0" w:val="nil"/>
          <w:between w:space="0" w:sz="0" w:val="nil"/>
        </w:pBdr>
        <w:shd w:fill="auto" w:val="clear"/>
        <w:spacing w:after="0" w:before="0" w:line="240" w:lineRule="auto"/>
        <w:rPr/>
      </w:pPr>
      <w:bookmarkStart w:colFirst="0" w:colLast="0" w:name="_xh9je3heix2t" w:id="15"/>
      <w:bookmarkEnd w:id="15"/>
      <w:r w:rsidDel="00000000" w:rsidR="00000000" w:rsidRPr="00000000">
        <w:rPr>
          <w:rtl w:val="0"/>
        </w:rPr>
        <w:t xml:space="preserve">Дополнительные материалы</w:t>
      </w:r>
      <w:r w:rsidDel="00000000" w:rsidR="00000000" w:rsidRPr="00000000">
        <w:rPr>
          <w:rtl w:val="0"/>
        </w:rPr>
      </w:r>
    </w:p>
    <w:p w:rsidR="00000000" w:rsidDel="00000000" w:rsidP="00000000" w:rsidRDefault="00000000" w:rsidRPr="00000000" w14:paraId="00000125">
      <w:pPr>
        <w:numPr>
          <w:ilvl w:val="0"/>
          <w:numId w:val="8"/>
        </w:numPr>
        <w:spacing w:after="0" w:afterAutospacing="0"/>
        <w:ind w:left="720" w:hanging="360"/>
        <w:rPr/>
      </w:pPr>
      <w:hyperlink r:id="rId9">
        <w:r w:rsidDel="00000000" w:rsidR="00000000" w:rsidRPr="00000000">
          <w:rPr>
            <w:color w:val="1155cc"/>
            <w:u w:val="single"/>
            <w:rtl w:val="0"/>
          </w:rPr>
          <w:t xml:space="preserve">Многопоточность</w:t>
        </w:r>
      </w:hyperlink>
      <w:r w:rsidDel="00000000" w:rsidR="00000000" w:rsidRPr="00000000">
        <w:rPr>
          <w:rtl w:val="0"/>
        </w:rPr>
      </w:r>
    </w:p>
    <w:p w:rsidR="00000000" w:rsidDel="00000000" w:rsidP="00000000" w:rsidRDefault="00000000" w:rsidRPr="00000000" w14:paraId="00000126">
      <w:pPr>
        <w:numPr>
          <w:ilvl w:val="0"/>
          <w:numId w:val="8"/>
        </w:numPr>
        <w:spacing w:after="0" w:afterAutospacing="0" w:before="0" w:beforeAutospacing="0"/>
        <w:ind w:left="720" w:hanging="360"/>
        <w:rPr/>
      </w:pPr>
      <w:hyperlink r:id="rId10">
        <w:r w:rsidDel="00000000" w:rsidR="00000000" w:rsidRPr="00000000">
          <w:rPr>
            <w:color w:val="1155cc"/>
            <w:u w:val="single"/>
            <w:rtl w:val="0"/>
          </w:rPr>
          <w:t xml:space="preserve">Параллелизм</w:t>
        </w:r>
      </w:hyperlink>
      <w:r w:rsidDel="00000000" w:rsidR="00000000" w:rsidRPr="00000000">
        <w:rPr>
          <w:rtl w:val="0"/>
        </w:rPr>
      </w:r>
    </w:p>
    <w:p w:rsidR="00000000" w:rsidDel="00000000" w:rsidP="00000000" w:rsidRDefault="00000000" w:rsidRPr="00000000" w14:paraId="00000127">
      <w:pPr>
        <w:numPr>
          <w:ilvl w:val="0"/>
          <w:numId w:val="8"/>
        </w:numPr>
        <w:spacing w:after="0" w:afterAutospacing="0" w:before="0" w:beforeAutospacing="0"/>
        <w:ind w:left="720" w:hanging="360"/>
        <w:rPr/>
      </w:pPr>
      <w:hyperlink r:id="rId11">
        <w:r w:rsidDel="00000000" w:rsidR="00000000" w:rsidRPr="00000000">
          <w:rPr>
            <w:color w:val="1155cc"/>
            <w:u w:val="single"/>
            <w:rtl w:val="0"/>
          </w:rPr>
          <w:t xml:space="preserve">Поток выполнения</w:t>
        </w:r>
      </w:hyperlink>
      <w:r w:rsidDel="00000000" w:rsidR="00000000" w:rsidRPr="00000000">
        <w:rPr>
          <w:rtl w:val="0"/>
        </w:rPr>
      </w:r>
    </w:p>
    <w:p w:rsidR="00000000" w:rsidDel="00000000" w:rsidP="00000000" w:rsidRDefault="00000000" w:rsidRPr="00000000" w14:paraId="00000128">
      <w:pPr>
        <w:numPr>
          <w:ilvl w:val="0"/>
          <w:numId w:val="8"/>
        </w:numPr>
        <w:spacing w:after="0" w:afterAutospacing="0" w:before="0" w:beforeAutospacing="0"/>
        <w:ind w:left="720" w:hanging="360"/>
        <w:rPr/>
      </w:pPr>
      <w:hyperlink r:id="rId12">
        <w:r w:rsidDel="00000000" w:rsidR="00000000" w:rsidRPr="00000000">
          <w:rPr>
            <w:color w:val="1155cc"/>
            <w:u w:val="single"/>
            <w:rtl w:val="0"/>
          </w:rPr>
          <w:t xml:space="preserve">Процесс</w:t>
        </w:r>
      </w:hyperlink>
      <w:r w:rsidDel="00000000" w:rsidR="00000000" w:rsidRPr="00000000">
        <w:rPr>
          <w:rtl w:val="0"/>
        </w:rPr>
      </w:r>
    </w:p>
    <w:p w:rsidR="00000000" w:rsidDel="00000000" w:rsidP="00000000" w:rsidRDefault="00000000" w:rsidRPr="00000000" w14:paraId="00000129">
      <w:pPr>
        <w:numPr>
          <w:ilvl w:val="0"/>
          <w:numId w:val="8"/>
        </w:numPr>
        <w:spacing w:after="0" w:afterAutospacing="0" w:before="0" w:beforeAutospacing="0"/>
        <w:ind w:left="720" w:hanging="360"/>
        <w:rPr/>
      </w:pPr>
      <w:hyperlink r:id="rId13">
        <w:r w:rsidDel="00000000" w:rsidR="00000000" w:rsidRPr="00000000">
          <w:rPr>
            <w:color w:val="1155cc"/>
            <w:u w:val="single"/>
            <w:rtl w:val="0"/>
          </w:rPr>
          <w:t xml:space="preserve">Различия асинхронной и многопоточной архитектуры</w:t>
        </w:r>
      </w:hyperlink>
      <w:r w:rsidDel="00000000" w:rsidR="00000000" w:rsidRPr="00000000">
        <w:rPr>
          <w:rtl w:val="0"/>
        </w:rPr>
      </w:r>
    </w:p>
    <w:p w:rsidR="00000000" w:rsidDel="00000000" w:rsidP="00000000" w:rsidRDefault="00000000" w:rsidRPr="00000000" w14:paraId="0000012A">
      <w:pPr>
        <w:numPr>
          <w:ilvl w:val="0"/>
          <w:numId w:val="8"/>
        </w:numPr>
        <w:spacing w:after="0" w:afterAutospacing="0" w:before="0" w:beforeAutospacing="0"/>
        <w:ind w:left="720" w:hanging="360"/>
        <w:rPr/>
      </w:pPr>
      <w:hyperlink r:id="rId14">
        <w:r w:rsidDel="00000000" w:rsidR="00000000" w:rsidRPr="00000000">
          <w:rPr>
            <w:color w:val="1155cc"/>
            <w:u w:val="single"/>
            <w:rtl w:val="0"/>
          </w:rPr>
          <w:t xml:space="preserve">Параллелизм против многопоточности против асинхронного программирования: разъяснение</w:t>
        </w:r>
      </w:hyperlink>
      <w:r w:rsidDel="00000000" w:rsidR="00000000" w:rsidRPr="00000000">
        <w:rPr>
          <w:rtl w:val="0"/>
        </w:rPr>
      </w:r>
    </w:p>
    <w:p w:rsidR="00000000" w:rsidDel="00000000" w:rsidP="00000000" w:rsidRDefault="00000000" w:rsidRPr="00000000" w14:paraId="0000012B">
      <w:pPr>
        <w:numPr>
          <w:ilvl w:val="0"/>
          <w:numId w:val="8"/>
        </w:numPr>
        <w:spacing w:after="0" w:afterAutospacing="0" w:before="0" w:beforeAutospacing="0"/>
        <w:ind w:left="720" w:hanging="360"/>
        <w:rPr/>
      </w:pPr>
      <w:hyperlink r:id="rId15">
        <w:r w:rsidDel="00000000" w:rsidR="00000000" w:rsidRPr="00000000">
          <w:rPr>
            <w:color w:val="1155cc"/>
            <w:u w:val="single"/>
            <w:rtl w:val="0"/>
          </w:rPr>
          <w:t xml:space="preserve">Цикл событий</w:t>
        </w:r>
      </w:hyperlink>
      <w:r w:rsidDel="00000000" w:rsidR="00000000" w:rsidRPr="00000000">
        <w:rPr>
          <w:rtl w:val="0"/>
        </w:rPr>
      </w:r>
    </w:p>
    <w:p w:rsidR="00000000" w:rsidDel="00000000" w:rsidP="00000000" w:rsidRDefault="00000000" w:rsidRPr="00000000" w14:paraId="0000012C">
      <w:pPr>
        <w:numPr>
          <w:ilvl w:val="0"/>
          <w:numId w:val="8"/>
        </w:numPr>
        <w:spacing w:after="0" w:afterAutospacing="0" w:before="0" w:beforeAutospacing="0"/>
        <w:ind w:left="720" w:hanging="360"/>
        <w:rPr/>
      </w:pPr>
      <w:hyperlink r:id="rId16">
        <w:r w:rsidDel="00000000" w:rsidR="00000000" w:rsidRPr="00000000">
          <w:rPr>
            <w:color w:val="1155cc"/>
            <w:u w:val="single"/>
            <w:rtl w:val="0"/>
          </w:rPr>
          <w:t xml:space="preserve">RunLoop</w:t>
        </w:r>
      </w:hyperlink>
      <w:r w:rsidDel="00000000" w:rsidR="00000000" w:rsidRPr="00000000">
        <w:rPr>
          <w:rtl w:val="0"/>
        </w:rPr>
      </w:r>
    </w:p>
    <w:p w:rsidR="00000000" w:rsidDel="00000000" w:rsidP="00000000" w:rsidRDefault="00000000" w:rsidRPr="00000000" w14:paraId="0000012D">
      <w:pPr>
        <w:numPr>
          <w:ilvl w:val="0"/>
          <w:numId w:val="8"/>
        </w:numPr>
        <w:spacing w:before="0" w:beforeAutospacing="0"/>
        <w:ind w:left="720" w:hanging="360"/>
        <w:rPr/>
      </w:pPr>
      <w:hyperlink r:id="rId17">
        <w:r w:rsidDel="00000000" w:rsidR="00000000" w:rsidRPr="00000000">
          <w:rPr>
            <w:color w:val="1155cc"/>
            <w:u w:val="single"/>
            <w:rtl w:val="0"/>
          </w:rPr>
          <w:t xml:space="preserve">RunLoop на русском</w:t>
        </w:r>
      </w:hyperlink>
      <w:r w:rsidDel="00000000" w:rsidR="00000000" w:rsidRPr="00000000">
        <w:rPr>
          <w:rtl w:val="0"/>
        </w:rPr>
      </w:r>
    </w:p>
    <w:p w:rsidR="00000000" w:rsidDel="00000000" w:rsidP="00000000" w:rsidRDefault="00000000" w:rsidRPr="00000000" w14:paraId="0000012E">
      <w:pPr>
        <w:pStyle w:val="Heading1"/>
        <w:pBdr>
          <w:top w:space="0" w:sz="0" w:val="nil"/>
          <w:left w:space="0" w:sz="0" w:val="nil"/>
          <w:bottom w:space="0" w:sz="0" w:val="nil"/>
          <w:right w:space="0" w:sz="0" w:val="nil"/>
          <w:between w:space="0" w:sz="0" w:val="nil"/>
        </w:pBdr>
        <w:shd w:fill="auto" w:val="clear"/>
        <w:spacing w:before="200" w:lineRule="auto"/>
        <w:jc w:val="left"/>
        <w:rPr/>
      </w:pPr>
      <w:bookmarkStart w:colFirst="0" w:colLast="0" w:name="_uvp6qax5r1ok" w:id="16"/>
      <w:bookmarkEnd w:id="16"/>
      <w:r w:rsidDel="00000000" w:rsidR="00000000" w:rsidRPr="00000000">
        <w:rPr>
          <w:rtl w:val="0"/>
        </w:rPr>
        <w:t xml:space="preserve">Используемая литература</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t xml:space="preserve">Для подготовки данного методического пособия были использованы следующие ресурсы:</w:t>
      </w:r>
    </w:p>
    <w:p w:rsidR="00000000" w:rsidDel="00000000" w:rsidP="00000000" w:rsidRDefault="00000000" w:rsidRPr="00000000" w14:paraId="00000130">
      <w:pPr>
        <w:numPr>
          <w:ilvl w:val="0"/>
          <w:numId w:val="7"/>
        </w:numPr>
        <w:pBdr>
          <w:top w:space="0" w:sz="0" w:val="nil"/>
          <w:left w:space="0" w:sz="0" w:val="nil"/>
          <w:bottom w:space="0" w:sz="0" w:val="nil"/>
          <w:right w:space="0" w:sz="0" w:val="nil"/>
          <w:between w:space="0" w:sz="0" w:val="nil"/>
        </w:pBdr>
        <w:shd w:fill="auto" w:val="clear"/>
        <w:spacing w:after="0" w:afterAutospacing="0"/>
        <w:ind w:left="720" w:hanging="360"/>
        <w:jc w:val="left"/>
        <w:rPr/>
      </w:pPr>
      <w:hyperlink r:id="rId18">
        <w:r w:rsidDel="00000000" w:rsidR="00000000" w:rsidRPr="00000000">
          <w:rPr>
            <w:color w:val="1155cc"/>
            <w:u w:val="single"/>
            <w:rtl w:val="0"/>
          </w:rPr>
          <w:t xml:space="preserve">https://developer.apple.com/library/content/docume</w:t>
        </w:r>
      </w:hyperlink>
      <w:r w:rsidDel="00000000" w:rsidR="00000000" w:rsidRPr="00000000">
        <w:fldChar w:fldCharType="begin"/>
        <w:instrText xml:space="preserve"> HYPERLINK "https://developer.apple.com/library/content/documentation/Cocoa/Conceptual/Multithreading/RunLoopManagement/RunLoopManagement.html" </w:instrText>
        <w:fldChar w:fldCharType="separate"/>
      </w:r>
      <w:r w:rsidDel="00000000" w:rsidR="00000000" w:rsidRPr="00000000">
        <w:rPr>
          <w:rtl w:val="0"/>
        </w:rPr>
      </w:r>
    </w:p>
    <w:p w:rsidR="00000000" w:rsidDel="00000000" w:rsidP="00000000" w:rsidRDefault="00000000" w:rsidRPr="00000000" w14:paraId="00000131">
      <w:pPr>
        <w:numPr>
          <w:ilvl w:val="0"/>
          <w:numId w:val="7"/>
        </w:numPr>
        <w:pBdr>
          <w:top w:space="0" w:sz="0" w:val="nil"/>
          <w:left w:space="0" w:sz="0" w:val="nil"/>
          <w:bottom w:space="0" w:sz="0" w:val="nil"/>
          <w:right w:space="0" w:sz="0" w:val="nil"/>
          <w:between w:space="0" w:sz="0" w:val="nil"/>
        </w:pBdr>
        <w:shd w:fill="auto" w:val="clear"/>
        <w:spacing w:after="0" w:afterAutospacing="0" w:before="0" w:beforeAutospacing="0"/>
        <w:ind w:left="720" w:hanging="360"/>
        <w:jc w:val="left"/>
        <w:rPr/>
      </w:pPr>
      <w:r w:rsidDel="00000000" w:rsidR="00000000" w:rsidRPr="00000000">
        <w:fldChar w:fldCharType="end"/>
      </w:r>
      <w:hyperlink r:id="rId19">
        <w:r w:rsidDel="00000000" w:rsidR="00000000" w:rsidRPr="00000000">
          <w:rPr>
            <w:color w:val="1155cc"/>
            <w:u w:val="single"/>
            <w:rtl w:val="0"/>
          </w:rPr>
          <w:t xml:space="preserve">ntation/Cocoa/Conceptual/Multithreading/RunLoopManagement/RunLoopManagement.html</w:t>
        </w:r>
      </w:hyperlink>
      <w:r w:rsidDel="00000000" w:rsidR="00000000" w:rsidRPr="00000000">
        <w:rPr>
          <w:rtl w:val="0"/>
        </w:rPr>
      </w:r>
    </w:p>
    <w:p w:rsidR="00000000" w:rsidDel="00000000" w:rsidP="00000000" w:rsidRDefault="00000000" w:rsidRPr="00000000" w14:paraId="00000132">
      <w:pPr>
        <w:numPr>
          <w:ilvl w:val="0"/>
          <w:numId w:val="7"/>
        </w:numPr>
        <w:pBdr>
          <w:top w:space="0" w:sz="0" w:val="nil"/>
          <w:left w:space="0" w:sz="0" w:val="nil"/>
          <w:bottom w:space="0" w:sz="0" w:val="nil"/>
          <w:right w:space="0" w:sz="0" w:val="nil"/>
          <w:between w:space="0" w:sz="0" w:val="nil"/>
        </w:pBdr>
        <w:shd w:fill="auto" w:val="clear"/>
        <w:spacing w:before="0" w:beforeAutospacing="0"/>
        <w:ind w:left="720" w:hanging="360"/>
        <w:jc w:val="left"/>
        <w:rPr/>
      </w:pPr>
      <w:hyperlink r:id="rId20">
        <w:r w:rsidDel="00000000" w:rsidR="00000000" w:rsidRPr="00000000">
          <w:rPr>
            <w:color w:val="1155cc"/>
            <w:u w:val="single"/>
            <w:rtl w:val="0"/>
          </w:rPr>
          <w:t xml:space="preserve">https://developer.apple.com/documentation/foundation/thread</w:t>
        </w:r>
      </w:hyperlink>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jc w:val="left"/>
        <w:rPr/>
      </w:pPr>
      <w:r w:rsidDel="00000000" w:rsidR="00000000" w:rsidRPr="00000000">
        <w:rPr>
          <w:rtl w:val="0"/>
        </w:rPr>
      </w:r>
    </w:p>
    <w:sectPr>
      <w:headerReference r:id="rId21" w:type="default"/>
      <w:headerReference r:id="rId22" w:type="first"/>
      <w:footerReference r:id="rId23" w:type="default"/>
      <w:footerReference r:id="rId24" w:type="first"/>
      <w:pgSz w:h="16838" w:w="11906" w:orient="portrait"/>
      <w:pgMar w:bottom="1134" w:top="1134" w:left="1134" w:right="1134"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5">
    <w:pPr>
      <w:spacing w:after="0" w:before="0" w:lineRule="auto"/>
      <w:jc w:val="left"/>
      <w:rPr/>
    </w:pPr>
    <w:r w:rsidDel="00000000" w:rsidR="00000000" w:rsidRPr="00000000">
      <w:rPr>
        <w:color w:val="abb1b9"/>
        <w:sz w:val="16"/>
        <w:szCs w:val="16"/>
        <w:rtl w:val="0"/>
      </w:rPr>
      <w:t xml:space="preserve">© geekbrains.ru</w:t>
      <w:tab/>
      <w:tab/>
      <w:tab/>
      <w:tab/>
      <w:tab/>
      <w:tab/>
      <w:tab/>
      <w:tab/>
      <w:tab/>
      <w:tab/>
      <w:tab/>
      <w:tab/>
    </w:r>
    <w:r w:rsidDel="00000000" w:rsidR="00000000" w:rsidRPr="00000000">
      <w:rPr>
        <w:color w:val="abb1b9"/>
        <w:sz w:val="16"/>
        <w:szCs w:val="16"/>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4">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-761999</wp:posOffset>
              </wp:positionH>
              <wp:positionV relativeFrom="paragraph">
                <wp:posOffset>-66674</wp:posOffset>
              </wp:positionV>
              <wp:extent cx="7655719" cy="1190625"/>
              <wp:effectExtent b="0" l="0" r="0" t="0"/>
              <wp:wrapSquare wrapText="bothSides" distB="0" distT="0" distL="0" distR="0"/>
              <wp:docPr id="1" name=""/>
              <a:graphic>
                <a:graphicData uri="http://schemas.microsoft.com/office/word/2010/wordprocessingShape">
                  <wps:wsp>
                    <wps:cNvSpPr/>
                    <wps:cNvPr id="2" name="Shape 2"/>
                    <wps:spPr>
                      <a:xfrm>
                        <a:off x="0" y="0"/>
                        <a:ext cx="9753600"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-761999</wp:posOffset>
              </wp:positionH>
              <wp:positionV relativeFrom="paragraph">
                <wp:posOffset>-66674</wp:posOffset>
              </wp:positionV>
              <wp:extent cx="7655719" cy="119062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655719" cy="11906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-180974</wp:posOffset>
              </wp:positionH>
              <wp:positionV relativeFrom="paragraph">
                <wp:posOffset>666750</wp:posOffset>
              </wp:positionV>
              <wp:extent cx="5505450" cy="1463474"/>
              <wp:effectExtent b="0" l="0" r="0" t="0"/>
              <wp:wrapSquare wrapText="bothSides" distB="0" distT="0" distL="0" distR="0"/>
              <wp:docPr id="2" name=""/>
              <a:graphic>
                <a:graphicData uri="http://schemas.microsoft.com/office/word/2010/wordprocessingShape">
                  <wps:wsp>
                    <wps:cNvSpPr txBox="1"/>
                    <wps:cNvPr id="3" name="Shape 3"/>
                    <wps:spPr>
                      <a:xfrm>
                        <a:off x="1304925" y="773250"/>
                        <a:ext cx="4493100" cy="11778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Ускорение IOS-приложений</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1</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-180974</wp:posOffset>
              </wp:positionH>
              <wp:positionV relativeFrom="paragraph">
                <wp:posOffset>666750</wp:posOffset>
              </wp:positionV>
              <wp:extent cx="5505450" cy="1463474"/>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505450" cy="1463474"/>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4932045</wp:posOffset>
              </wp:positionH>
              <wp:positionV relativeFrom="paragraph">
                <wp:posOffset>552450</wp:posOffset>
              </wp:positionV>
              <wp:extent cx="1190625" cy="1190625"/>
              <wp:effectExtent b="0" l="0" r="0" t="0"/>
              <wp:wrapTopAndBottom distB="114300" distT="114300"/>
              <wp:docPr id="3" name=""/>
              <a:graphic>
                <a:graphicData uri="http://schemas.microsoft.com/office/word/2010/wordprocessingGroup">
                  <wpg:wgp>
                    <wpg:cNvGrpSpPr/>
                    <wpg:grpSpPr>
                      <a:xfrm>
                        <a:off x="3438525" y="2219325"/>
                        <a:ext cx="1190625" cy="1190625"/>
                        <a:chOff x="3438525" y="2219325"/>
                        <a:chExt cx="2876550" cy="2876550"/>
                      </a:xfrm>
                    </wpg:grpSpPr>
                    <pic:pic>
                      <pic:nvPicPr>
                        <pic:cNvPr descr="Swift.png" id="4" name="Shape 4"/>
                        <pic:cNvPicPr preferRelativeResize="0"/>
                      </pic:nvPicPr>
                      <pic:blipFill>
                        <a:blip r:embed="rId3">
                          <a:alphaModFix/>
                        </a:blip>
                        <a:stretch>
                          <a:fillRect/>
                        </a:stretch>
                      </pic:blipFill>
                      <pic:spPr>
                        <a:xfrm>
                          <a:off x="3438525" y="2219325"/>
                          <a:ext cx="2876550" cy="2876550"/>
                        </a:xfrm>
                        <a:prstGeom prst="rect">
                          <a:avLst/>
                        </a:prstGeom>
                        <a:noFill/>
                        <a:ln>
                          <a:noFill/>
                        </a:ln>
                      </pic:spPr>
                    </pic:pic>
                  </wpg:wgp>
                </a:graphicData>
              </a:graphic>
            </wp:anchor>
          </w:drawing>
        </mc:Choice>
        <mc:Fallback>
          <w:drawing>
            <wp:anchor allowOverlap="1" behindDoc="0" distB="114300" distT="114300" distL="114300" distR="114300" hidden="0" layoutInCell="1" locked="0" relativeHeight="0" simplePos="0">
              <wp:simplePos x="0" y="0"/>
              <wp:positionH relativeFrom="column">
                <wp:posOffset>4932045</wp:posOffset>
              </wp:positionH>
              <wp:positionV relativeFrom="paragraph">
                <wp:posOffset>552450</wp:posOffset>
              </wp:positionV>
              <wp:extent cx="1190625" cy="1190625"/>
              <wp:effectExtent b="0" l="0" r="0" t="0"/>
              <wp:wrapTopAndBottom distB="114300" distT="114300"/>
              <wp:docPr id="3" name="image5.png"/>
              <a:graphic>
                <a:graphicData uri="http://schemas.openxmlformats.org/drawingml/2006/picture">
                  <pic:pic>
                    <pic:nvPicPr>
                      <pic:cNvPr id="0" name="image5.png"/>
                      <pic:cNvPicPr preferRelativeResize="0"/>
                    </pic:nvPicPr>
                    <pic:blipFill>
                      <a:blip r:embed="rId4"/>
                      <a:srcRect/>
                      <a:stretch>
                        <a:fillRect/>
                      </a:stretch>
                    </pic:blipFill>
                    <pic:spPr>
                      <a:xfrm>
                        <a:off x="0" y="0"/>
                        <a:ext cx="1190625" cy="1190625"/>
                      </a:xfrm>
                      <a:prstGeom prst="rect"/>
                      <a:ln/>
                    </pic:spPr>
                  </pic:pic>
                </a:graphicData>
              </a:graphic>
            </wp:anchor>
          </w:drawing>
        </mc:Fallback>
      </mc:AlternateConten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lang w:val="ru"/>
      </w:rPr>
    </w:rPrDefault>
    <w:pPrDefault>
      <w:pPr>
        <w:spacing w:after="200" w:before="2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both"/>
    </w:pPr>
    <w:rPr>
      <w:rFonts w:ascii="Arial" w:cs="Arial" w:eastAsia="Arial" w:hAnsi="Arial"/>
      <w:b w:val="1"/>
      <w:color w:val="4d5d6d"/>
      <w:sz w:val="48"/>
      <w:szCs w:val="48"/>
    </w:rPr>
  </w:style>
  <w:style w:type="paragraph" w:styleId="Heading2">
    <w:name w:val="heading 2"/>
    <w:basedOn w:val="Normal"/>
    <w:next w:val="Normal"/>
    <w:pPr>
      <w:keepNext w:val="1"/>
      <w:keepLines w:val="1"/>
      <w:spacing w:after="80" w:before="360" w:lineRule="auto"/>
    </w:pPr>
    <w:rPr>
      <w:color w:val="4d5d6d"/>
      <w:sz w:val="32"/>
      <w:szCs w:val="3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pPr>
    <w:rPr>
      <w:rFonts w:ascii="Arial" w:cs="Arial" w:eastAsia="Arial" w:hAnsi="Arial"/>
      <w:color w:val="4d5d6d"/>
      <w:sz w:val="88"/>
      <w:szCs w:val="88"/>
    </w:rPr>
  </w:style>
  <w:style w:type="paragraph" w:styleId="Subtitle">
    <w:name w:val="Subtitle"/>
    <w:basedOn w:val="Normal"/>
    <w:next w:val="Normal"/>
    <w:pPr>
      <w:keepNext w:val="1"/>
      <w:keepLines w:val="1"/>
      <w:spacing w:after="80" w:before="360" w:lineRule="auto"/>
      <w:ind w:left="6.000000000000085" w:firstLine="0"/>
    </w:pPr>
    <w:rPr>
      <w:rFonts w:ascii="Arial" w:cs="Arial" w:eastAsia="Arial" w:hAnsi="Arial"/>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eveloper.apple.com/documentation/foundation/thread" TargetMode="External"/><Relationship Id="rId11" Type="http://schemas.openxmlformats.org/officeDocument/2006/relationships/hyperlink" Target="https://ru.wikipedia.org/wiki/%D0%9F%D0%BE%D1%82%D0%BE%D0%BA_%D0%B2%D1%8B%D0%BF%D0%BE%D0%BB%D0%BD%D0%B5%D0%BD%D0%B8%D1%8F" TargetMode="External"/><Relationship Id="rId22" Type="http://schemas.openxmlformats.org/officeDocument/2006/relationships/header" Target="header2.xml"/><Relationship Id="rId10" Type="http://schemas.openxmlformats.org/officeDocument/2006/relationships/hyperlink" Target="https://ru.wikipedia.org/wiki/%D0%9F%D0%B0%D1%80%D0%B0%D0%BB%D0%BB%D0%B5%D0%BB%D0%B8%D0%B7%D0%BC_(%D0%B8%D0%BD%D1%84%D0%BE%D1%80%D0%BC%D0%B0%D1%82%D0%B8%D0%BA%D0%B0)" TargetMode="External"/><Relationship Id="rId21" Type="http://schemas.openxmlformats.org/officeDocument/2006/relationships/header" Target="header1.xml"/><Relationship Id="rId13" Type="http://schemas.openxmlformats.org/officeDocument/2006/relationships/hyperlink" Target="https://habrahabr.ru/post/150788/" TargetMode="External"/><Relationship Id="rId24" Type="http://schemas.openxmlformats.org/officeDocument/2006/relationships/footer" Target="footer2.xml"/><Relationship Id="rId12" Type="http://schemas.openxmlformats.org/officeDocument/2006/relationships/hyperlink" Target="https://ru.wikipedia.org/wiki/%D0%9F%D1%80%D0%BE%D1%86%D0%B5%D1%81%D1%81_(%D0%B8%D0%BD%D1%84%D0%BE%D1%80%D0%BC%D0%B0%D1%82%D0%B8%D0%BA%D0%B0)"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ru.wikipedia.org/wiki/%D0%9C%D0%BD%D0%BE%D0%B3%D0%BE%D0%BF%D0%BE%D1%82%D0%BE%D1%87%D0%BD%D0%BE%D1%81%D1%82%D1%8C" TargetMode="External"/><Relationship Id="rId15" Type="http://schemas.openxmlformats.org/officeDocument/2006/relationships/hyperlink" Target="https://ru.wikipedia.org/wiki/%D0%A6%D0%B8%D0%BA%D0%BB_%D1%81%D0%BE%D0%B1%D1%8B%D1%82%D0%B8%D0%B9" TargetMode="External"/><Relationship Id="rId14" Type="http://schemas.openxmlformats.org/officeDocument/2006/relationships/hyperlink" Target="https://habrahabr.ru/post/337528/" TargetMode="External"/><Relationship Id="rId17" Type="http://schemas.openxmlformats.org/officeDocument/2006/relationships/hyperlink" Target="http://macbug.ru/cocoa/mthreadrunloops" TargetMode="External"/><Relationship Id="rId16" Type="http://schemas.openxmlformats.org/officeDocument/2006/relationships/hyperlink" Target="https://developer.apple.com/library/content/documentation/Cocoa/Conceptual/Multithreading/RunLoopManagement/RunLoopManagement.html" TargetMode="External"/><Relationship Id="rId5" Type="http://schemas.openxmlformats.org/officeDocument/2006/relationships/styles" Target="styles.xml"/><Relationship Id="rId19" Type="http://schemas.openxmlformats.org/officeDocument/2006/relationships/hyperlink" Target="https://developer.apple.com/library/content/documentation/Cocoa/Conceptual/Multithreading/RunLoopManagement/RunLoopManagement.html" TargetMode="External"/><Relationship Id="rId6" Type="http://schemas.openxmlformats.org/officeDocument/2006/relationships/hyperlink" Target="https://ru.wikipedia.org/wiki/%D0%9F%D0%BE%D1%82%D0%BE%D0%BA_%D0%B2%D1%8B%D0%BF%D0%BE%D0%BB%D0%BD%D0%B5%D0%BD%D0%B8%D1%8F" TargetMode="External"/><Relationship Id="rId18" Type="http://schemas.openxmlformats.org/officeDocument/2006/relationships/hyperlink" Target="https://developer.apple.com/library/content/documentation/Cocoa/Conceptual/Multithreading/RunLoopManagement/RunLoopManagement.html" TargetMode="External"/><Relationship Id="rId7" Type="http://schemas.openxmlformats.org/officeDocument/2006/relationships/image" Target="media/image1.jpg"/><Relationship Id="rId8"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6.png"/><Relationship Id="rId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